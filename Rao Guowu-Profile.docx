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Spec="center" w:tblpY="-55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80"/>
        <w:gridCol w:w="86"/>
        <w:gridCol w:w="218"/>
        <w:gridCol w:w="1069"/>
        <w:gridCol w:w="1448"/>
        <w:gridCol w:w="749"/>
        <w:gridCol w:w="323"/>
        <w:gridCol w:w="1287"/>
        <w:gridCol w:w="423"/>
        <w:gridCol w:w="1332"/>
        <w:gridCol w:w="163"/>
        <w:gridCol w:w="1681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398" w:hRule="atLeast"/>
        </w:trPr>
        <w:tc>
          <w:tcPr>
            <w:tcW w:w="10159" w:type="dxa"/>
            <w:gridSpan w:val="12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Rao Guowu-Profile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398" w:hRule="atLeast"/>
        </w:trPr>
        <w:tc>
          <w:tcPr>
            <w:tcW w:w="1380" w:type="dxa"/>
            <w:vMerge w:val="restar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Name</w:t>
            </w:r>
          </w:p>
        </w:tc>
        <w:tc>
          <w:tcPr>
            <w:tcW w:w="3570" w:type="dxa"/>
            <w:gridSpan w:val="5"/>
            <w:vMerge w:val="restar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Guo-Wu Rao</w:t>
            </w:r>
          </w:p>
        </w:tc>
        <w:tc>
          <w:tcPr>
            <w:tcW w:w="1610" w:type="dxa"/>
            <w:gridSpan w:val="2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G</w:t>
            </w: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ender</w:t>
            </w:r>
          </w:p>
        </w:tc>
        <w:tc>
          <w:tcPr>
            <w:tcW w:w="1918" w:type="dxa"/>
            <w:gridSpan w:val="3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Male</w:t>
            </w:r>
          </w:p>
        </w:tc>
        <w:tc>
          <w:tcPr>
            <w:tcW w:w="1681" w:type="dxa"/>
            <w:vMerge w:val="restart"/>
            <w:tcBorders>
              <w:top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295275</wp:posOffset>
                  </wp:positionV>
                  <wp:extent cx="979170" cy="1159510"/>
                  <wp:effectExtent l="0" t="0" r="11430" b="13970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mc:AlternateContent>
                <mc:Choice Requires="wpc">
                  <w:drawing>
                    <wp:inline distT="0" distB="0" distL="114300" distR="114300">
                      <wp:extent cx="1028700" cy="1219200"/>
                      <wp:effectExtent l="0" t="0" r="0" b="0"/>
                      <wp:docPr id="1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6pt;width:81pt;" coordsize="1028700,1219200" editas="canvas" o:gfxdata="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">
                      <o:lock v:ext="edit" aspectratio="f"/>
                      <v:shape id="_x0000_s1026" o:spid="_x0000_s1026" style="position:absolute;left:0;top:0;height:1219200;width:1028700;" filled="f" stroked="f" coordsize="21600,21600" o:gfxdata="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652" w:hRule="atLeast"/>
        </w:trPr>
        <w:tc>
          <w:tcPr>
            <w:tcW w:w="1380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</w:p>
        </w:tc>
        <w:tc>
          <w:tcPr>
            <w:tcW w:w="3570" w:type="dxa"/>
            <w:gridSpan w:val="5"/>
            <w:vMerge w:val="continue"/>
            <w:tcBorders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w w:val="84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1918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right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January 16, 1975</w:t>
            </w:r>
          </w:p>
        </w:tc>
        <w:tc>
          <w:tcPr>
            <w:tcW w:w="1681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660" w:hRule="atLeast"/>
        </w:trPr>
        <w:tc>
          <w:tcPr>
            <w:tcW w:w="2753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place of birth</w:t>
            </w:r>
          </w:p>
        </w:tc>
        <w:tc>
          <w:tcPr>
            <w:tcW w:w="2197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Jiangxi Linchuan</w:t>
            </w:r>
          </w:p>
        </w:tc>
        <w:tc>
          <w:tcPr>
            <w:tcW w:w="1610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Country of Citizenship</w:t>
            </w:r>
          </w:p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(area)</w:t>
            </w:r>
          </w:p>
        </w:tc>
        <w:tc>
          <w:tcPr>
            <w:tcW w:w="1918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1681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637" w:hRule="atLeast"/>
        </w:trPr>
        <w:tc>
          <w:tcPr>
            <w:tcW w:w="1684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pacing w:val="-20"/>
                <w:w w:val="90"/>
                <w:sz w:val="28"/>
                <w:szCs w:val="28"/>
              </w:rPr>
            </w:pPr>
            <w:r>
              <w:rPr>
                <w:rFonts w:hint="default" w:ascii="Times New Roman" w:hAnsi="Times New Roman" w:eastAsia="黑体" w:cs="Times New Roman"/>
                <w:spacing w:val="-20"/>
                <w:w w:val="90"/>
                <w:sz w:val="28"/>
                <w:szCs w:val="28"/>
              </w:rPr>
              <w:t>Bachelor of</w:t>
            </w:r>
          </w:p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pacing w:val="-20"/>
                <w:w w:val="90"/>
                <w:sz w:val="28"/>
                <w:szCs w:val="28"/>
              </w:rPr>
              <w:t xml:space="preserve"> Science</w:t>
            </w:r>
          </w:p>
        </w:tc>
        <w:tc>
          <w:tcPr>
            <w:tcW w:w="1069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w w:val="90"/>
                <w:sz w:val="24"/>
                <w:szCs w:val="24"/>
              </w:rPr>
              <w:t>PhD</w:t>
            </w:r>
          </w:p>
        </w:tc>
        <w:tc>
          <w:tcPr>
            <w:tcW w:w="1448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楷体_GB2312" w:cs="Times New Roman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The qualification</w:t>
            </w:r>
          </w:p>
        </w:tc>
        <w:tc>
          <w:tcPr>
            <w:tcW w:w="749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楷体_GB2312" w:cs="Times New Roman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none</w:t>
            </w:r>
          </w:p>
        </w:tc>
        <w:tc>
          <w:tcPr>
            <w:tcW w:w="1610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pacing w:val="-2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pacing w:val="-20"/>
                <w:sz w:val="24"/>
                <w:szCs w:val="24"/>
              </w:rPr>
              <w:t xml:space="preserve">Currently </w:t>
            </w:r>
          </w:p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pacing w:val="-2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pacing w:val="-20"/>
                <w:sz w:val="24"/>
                <w:szCs w:val="24"/>
              </w:rPr>
              <w:t>Engaged</w:t>
            </w:r>
            <w:r>
              <w:rPr>
                <w:rFonts w:hint="eastAsia" w:ascii="Times New Roman" w:hAnsi="Times New Roman" w:eastAsia="黑体" w:cs="Times New Roman"/>
                <w:spacing w:val="-2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pacing w:val="-20"/>
                <w:sz w:val="24"/>
                <w:szCs w:val="24"/>
              </w:rPr>
              <w:t xml:space="preserve"> in</w:t>
            </w:r>
          </w:p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楷体_GB2312" w:cs="Times New Roman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pacing w:val="-20"/>
                <w:sz w:val="24"/>
                <w:szCs w:val="24"/>
              </w:rPr>
              <w:t>professional field</w:t>
            </w:r>
          </w:p>
        </w:tc>
        <w:tc>
          <w:tcPr>
            <w:tcW w:w="1918" w:type="dxa"/>
            <w:gridSpan w:val="3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楷体_GB2312" w:cs="Times New Roman"/>
                <w:spacing w:val="-20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medicinal chemistry</w:t>
            </w:r>
          </w:p>
        </w:tc>
        <w:tc>
          <w:tcPr>
            <w:tcW w:w="1681" w:type="dxa"/>
            <w:vMerge w:val="continue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楷体_GB2312" w:cs="Times New Roman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</w:trPr>
        <w:tc>
          <w:tcPr>
            <w:tcW w:w="2753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pacing w:val="-20"/>
                <w:w w:val="9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pacing w:val="-20"/>
                <w:w w:val="90"/>
                <w:sz w:val="24"/>
                <w:szCs w:val="24"/>
              </w:rPr>
              <w:t xml:space="preserve">Graduated </w:t>
            </w:r>
            <w:r>
              <w:rPr>
                <w:rFonts w:hint="eastAsia" w:ascii="Times New Roman" w:hAnsi="Times New Roman" w:eastAsia="黑体" w:cs="Times New Roman"/>
                <w:spacing w:val="-20"/>
                <w:w w:val="9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pacing w:val="-20"/>
                <w:w w:val="90"/>
                <w:sz w:val="24"/>
                <w:szCs w:val="24"/>
              </w:rPr>
              <w:t>colleges and majors</w:t>
            </w:r>
          </w:p>
        </w:tc>
        <w:tc>
          <w:tcPr>
            <w:tcW w:w="7412" w:type="dxa"/>
            <w:gridSpan w:val="9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楷体_GB2312" w:cs="Times New Roman"/>
                <w:w w:val="9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  <w:t>Zhejiang University of Technology, major in Industrial Catalysis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trHeight w:val="562" w:hRule="atLeast"/>
        </w:trPr>
        <w:tc>
          <w:tcPr>
            <w:tcW w:w="2753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  <w:t>current work unit</w:t>
            </w:r>
          </w:p>
        </w:tc>
        <w:tc>
          <w:tcPr>
            <w:tcW w:w="4230" w:type="dxa"/>
            <w:gridSpan w:val="5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  <w:t>Zhejiang University of Technology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job</w:t>
            </w:r>
          </w:p>
        </w:tc>
        <w:tc>
          <w:tcPr>
            <w:tcW w:w="1844" w:type="dxa"/>
            <w:gridSpan w:val="2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trHeight w:val="562" w:hRule="atLeast"/>
        </w:trPr>
        <w:tc>
          <w:tcPr>
            <w:tcW w:w="2753" w:type="dxa"/>
            <w:gridSpan w:val="4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  <w:t>current work address</w:t>
            </w:r>
          </w:p>
        </w:tc>
        <w:tc>
          <w:tcPr>
            <w:tcW w:w="7406" w:type="dxa"/>
            <w:gridSpan w:val="8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School of Pharmacy, Moganshan Campus, Zhejiang University of Technology, No. 999 Changhong East Street / No. 1 Gongda Road, Deqing County, Zhejiang 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trHeight w:val="562" w:hRule="atLeast"/>
        </w:trPr>
        <w:tc>
          <w:tcPr>
            <w:tcW w:w="5273" w:type="dxa"/>
            <w:gridSpan w:val="7"/>
            <w:noWrap w:val="0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kern w:val="0"/>
                <w:sz w:val="24"/>
                <w:szCs w:val="24"/>
              </w:rPr>
              <w:t>Have you been selected for various talent projects in other places?</w:t>
            </w:r>
          </w:p>
        </w:tc>
        <w:tc>
          <w:tcPr>
            <w:tcW w:w="4886" w:type="dxa"/>
            <w:gridSpan w:val="5"/>
            <w:noWrap w:val="0"/>
            <w:vAlign w:val="center"/>
          </w:tcPr>
          <w:p>
            <w:pPr>
              <w:snapToGrid w:val="0"/>
              <w:spacing w:line="400" w:lineRule="exact"/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Selection type: The second level of Zhejiang Province's "New Century 151 Talent Project" Selection time: 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1393" w:hRule="atLeast"/>
        </w:trPr>
        <w:tc>
          <w:tcPr>
            <w:tcW w:w="1466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Educational Experience (from undergraduate)</w:t>
            </w:r>
          </w:p>
        </w:tc>
        <w:tc>
          <w:tcPr>
            <w:tcW w:w="8693" w:type="dxa"/>
            <w:gridSpan w:val="10"/>
            <w:noWrap w:val="0"/>
            <w:vAlign w:val="top"/>
          </w:tcPr>
          <w:p>
            <w:pPr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Ph.D. Industrial Catalysis 2000.9-2005.1 China Zhejiang University of Technology</w:t>
            </w:r>
          </w:p>
          <w:p>
            <w:pPr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Bachelor Fine Chemicals 1992.9-1996.7 China Zhejiang University of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" w:type="dxa"/>
          <w:cantSplit/>
          <w:trHeight w:val="1550" w:hRule="atLeast"/>
        </w:trPr>
        <w:tc>
          <w:tcPr>
            <w:tcW w:w="146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work experience</w:t>
            </w:r>
          </w:p>
        </w:tc>
        <w:tc>
          <w:tcPr>
            <w:tcW w:w="8693" w:type="dxa"/>
            <w:gridSpan w:val="10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Professor 2014.12-present Zhejiang University of Technology China</w:t>
            </w:r>
          </w:p>
          <w:p>
            <w:pPr>
              <w:spacing w:line="400" w:lineRule="exact"/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Associate Professor 2007.9-2014.12 Zhejiang University of Technology China</w:t>
            </w:r>
          </w:p>
          <w:p>
            <w:pPr>
              <w:spacing w:line="400" w:lineRule="exact"/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Lecturer 2005.5-2007.9 Zhejiang University of Technology China</w:t>
            </w:r>
          </w:p>
          <w:p>
            <w:pPr>
              <w:spacing w:line="400" w:lineRule="exact"/>
              <w:rPr>
                <w:rFonts w:hint="default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Assistant Engineer 1996.8-2000.8 Jiangxi Agricultural University Pharmaceutical Factory China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spacing w:line="400" w:lineRule="exact"/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tbl>
      <w:tblPr>
        <w:tblStyle w:val="3"/>
        <w:tblpPr w:leftFromText="180" w:rightFromText="180" w:vertAnchor="text" w:horzAnchor="page" w:tblpX="803" w:tblpY="314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1639"/>
        <w:gridCol w:w="1345"/>
        <w:gridCol w:w="1077"/>
        <w:gridCol w:w="1060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9440" w:type="dxa"/>
            <w:gridSpan w:val="6"/>
            <w:noWrap w:val="0"/>
            <w:vAlign w:val="center"/>
          </w:tcPr>
          <w:p>
            <w:pPr>
              <w:numPr>
                <w:ins w:id="0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Independent intellectual property rights (patent rights, trademark rights, copyrights,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2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" w:author="NTKO" w:date="2022-04-19T00:36:00Z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project name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" w:author="NTKO" w:date="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cost (ten thousand yuan)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3" w:author="NTKO" w:date="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cost (ten thousand yuan)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" w:author="NTKO" w:date="2022-04-19T00:36:00Z"/>
              </w:numPr>
              <w:autoSpaceDE w:val="0"/>
              <w:autoSpaceDN w:val="0"/>
              <w:adjustRightInd w:val="0"/>
              <w:spacing w:before="100" w:after="100" w:line="28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Start and end year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" w:author="NTKO" w:date="2022-04-19T00:36:00Z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Rank (rank/total number)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6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My duties and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2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7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Lung-targeted modification of novel antitumor compound tetrazinebisamide and its pilot optimization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National Natural Science Foundation of China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2009.01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1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1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Project leader,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0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3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R&amp;D and innovation team of new polyamide gene-targeted drugs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Zhejiang Science and Technology Plan Project-Leading Innovation and Entrepreneurship Team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1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125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2019.01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2021.12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1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2/10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18" w:author="NTKO" w:date="2022-04-20T10:59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Project backbone, 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9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19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Dynamic Optimization Design, Synthesis and Mechanism of Novel SMYD2 Targeting Inhibitors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Natural Science Foundation of Zhejiang Province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2019.01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2021.12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2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Project leader,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1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5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Construction, optimization and mechanism of 3D-QSAR model of novel 1,4-(asymmetric substituted acyl-S-tetrazine antitumor compounds)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Natural Science Foundation of Zhejiang Province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9.5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2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2014.01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2016.12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2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3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Project leader,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9" w:hRule="atLeast"/>
        </w:trPr>
        <w:tc>
          <w:tcPr>
            <w:tcW w:w="2828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1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Design, Synthesis and Antitumor Activity of Novel Tetrazine Heterocyclic Derivatives</w:t>
            </w:r>
          </w:p>
        </w:tc>
        <w:tc>
          <w:tcPr>
            <w:tcW w:w="1639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Natural Science Foundation of Zhejiang Province</w:t>
            </w:r>
          </w:p>
        </w:tc>
        <w:tc>
          <w:tcPr>
            <w:tcW w:w="1345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3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8</w:t>
            </w:r>
          </w:p>
        </w:tc>
        <w:tc>
          <w:tcPr>
            <w:tcW w:w="1077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2010.01</w:t>
            </w: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2011.12</w:t>
            </w:r>
          </w:p>
        </w:tc>
        <w:tc>
          <w:tcPr>
            <w:tcW w:w="106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3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1/7</w:t>
            </w:r>
          </w:p>
        </w:tc>
        <w:tc>
          <w:tcPr>
            <w:tcW w:w="149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3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Project leader, host</w:t>
            </w:r>
          </w:p>
        </w:tc>
      </w:tr>
    </w:tbl>
    <w:p>
      <w:pPr>
        <w:numPr>
          <w:ins w:id="37" w:author="NTKO" w:date="2022-04-18T23:52:00Z"/>
        </w:numPr>
        <w:spacing w:line="480" w:lineRule="exact"/>
        <w:jc w:val="center"/>
        <w:rPr>
          <w:rFonts w:hint="default" w:ascii="Times New Roman" w:hAnsi="Times New Roman" w:eastAsia="黑体" w:cs="Times New Roman"/>
          <w:bCs/>
          <w:sz w:val="24"/>
          <w:szCs w:val="24"/>
        </w:rPr>
      </w:pP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tbl>
      <w:tblPr>
        <w:tblStyle w:val="3"/>
        <w:tblpPr w:leftFromText="180" w:rightFromText="180" w:vertAnchor="text" w:horzAnchor="page" w:tblpX="803" w:tblpY="314"/>
        <w:tblOverlap w:val="never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1733"/>
        <w:gridCol w:w="1066"/>
        <w:gridCol w:w="1066"/>
        <w:gridCol w:w="1200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9978" w:type="dxa"/>
            <w:gridSpan w:val="6"/>
            <w:noWrap w:val="0"/>
            <w:vAlign w:val="center"/>
          </w:tcPr>
          <w:p>
            <w:pPr>
              <w:numPr>
                <w:ins w:id="38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highlight w:val="none"/>
              </w:rPr>
              <w:t>Leading (participating) projects at or above the provincial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39" w:author="NTKO" w:date="2022-04-19T00:36:00Z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project name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0" w:author="NTKO" w:date="2022-04-19T00:36:00Z"/>
              </w:num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project level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1" w:author="NTKO" w:date="2022-04-19T00:36:00Z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Project cost (ten thousand yuan)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2" w:author="NTKO" w:date="2022-04-19T00:36:00Z"/>
              </w:numPr>
              <w:autoSpaceDE w:val="0"/>
              <w:autoSpaceDN w:val="0"/>
              <w:adjustRightInd w:val="0"/>
              <w:spacing w:before="100" w:after="100" w:line="28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Start and end year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3" w:author="NTKO" w:date="2022-04-19T00:36:00Z"/>
              </w:numPr>
              <w:autoSpaceDE w:val="0"/>
              <w:autoSpaceDN w:val="0"/>
              <w:adjustRightInd w:val="0"/>
              <w:spacing w:before="100" w:after="100" w:line="30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Rank (rank/total number)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44" w:author="NTKO" w:date="2022-04-19T00:36:00Z"/>
              </w:numPr>
              <w:autoSpaceDE w:val="0"/>
              <w:autoSpaceDN w:val="0"/>
              <w:adjustRightInd w:val="0"/>
              <w:spacing w:before="100" w:after="100" w:line="320" w:lineRule="exact"/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My duties and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5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</w:rPr>
              <w:t>1. Novel anti-tumor compound tetrazine bisamide lung targeting modification and its pilot optimization research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National Natural Science Foundation of China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4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2009.01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4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5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Project leader,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8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1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3. R&amp;D and innovation team of new polyamide gene-targeted drugs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Zhejiang Science and Technology Plan Project-Leading Innovation and Entrepreneurship Team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125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2019.01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2021.12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2/10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56" w:author="NTKO" w:date="2022-04-20T10:59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backbone, 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7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4. Dynamic optimization design, synthesis and mechanism study of novel SMYD2 targeted inhibitors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5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Natural Science Foundation of Zhejiang Province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59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2019.01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2021.12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6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6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Project leader,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8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3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Fonts w:hint="default" w:ascii="Times New Roman" w:hAnsi="Times New Roman" w:eastAsia="黑体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6. Construction, optimization and mechanism of 3D-QSAR model of novel 1,4-(asymmetric substituted acyl-S-tetrazine antitumor compounds)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Natural Science Foundation of Zhejiang Province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65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9.5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6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2014.01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2016.12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67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68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  <w:t>Project leader,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2990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69" w:author="NTKO" w:date="2022-04-19T00:36:00Z"/>
              </w:numPr>
              <w:autoSpaceDE w:val="0"/>
              <w:autoSpaceDN w:val="0"/>
              <w:adjustRightInd w:val="0"/>
              <w:spacing w:line="400" w:lineRule="exact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7. Design, Synthesis and Antitumor Activity of Novel Tetrazine Heterocyclic Derivatives</w:t>
            </w:r>
          </w:p>
        </w:tc>
        <w:tc>
          <w:tcPr>
            <w:tcW w:w="1733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70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Natural Science Foundation of Zhejiang Province</w:t>
            </w:r>
          </w:p>
        </w:tc>
        <w:tc>
          <w:tcPr>
            <w:tcW w:w="1066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71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8</w:t>
            </w:r>
          </w:p>
        </w:tc>
        <w:tc>
          <w:tcPr>
            <w:tcW w:w="1066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ns w:id="72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2010.01</w:t>
            </w: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2011.12</w:t>
            </w:r>
          </w:p>
        </w:tc>
        <w:tc>
          <w:tcPr>
            <w:tcW w:w="1200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numPr>
                <w:ins w:id="73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1/7</w:t>
            </w:r>
          </w:p>
        </w:tc>
        <w:tc>
          <w:tcPr>
            <w:tcW w:w="192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numPr>
                <w:ins w:id="74" w:author="NTKO" w:date="2022-04-19T00:36:00Z"/>
              </w:numPr>
              <w:autoSpaceDE w:val="0"/>
              <w:autoSpaceDN w:val="0"/>
              <w:adjustRightInd w:val="0"/>
              <w:spacing w:line="400" w:lineRule="exact"/>
              <w:jc w:val="center"/>
              <w:rPr>
                <w:rStyle w:val="8"/>
                <w:rFonts w:hint="default" w:ascii="Times New Roman" w:hAnsi="Times New Roman" w:eastAsia="黑体" w:cs="Times New Roman"/>
                <w:color w:val="auto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黑体" w:cs="Times New Roman"/>
                <w:sz w:val="24"/>
                <w:szCs w:val="24"/>
              </w:rPr>
              <w:t>Project leader, host</w:t>
            </w:r>
          </w:p>
        </w:tc>
      </w:tr>
    </w:tbl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Personal profile: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Focusing on new drug research and development in the past ten years; has authorized 63 Chinese invention patents;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Presided over more than 20 projects including the National Natural Science Foundation of China, the Provincial Natural Science Foundation of China, and industrial transformation, with a cumulative funding of 5 million yuan;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The research results have published more than 70 SCI papers in top international journals such as J. Med. Chem., Adv. Synth. Catal., Spectrochim. Acta. A;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As a provincial science and technology expert database storage expert and a provincial science and technology award review expert, he has rich experience in industrialization.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The second level of "New Century 151 Talent Project" in Zhejiang Province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The third level of "New Century 151 Talent Project" in Zhejiang Province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Provincial Leading Innovation and Entrepreneurship Team (Core Member)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Provincial Science and Technology Second Prize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The third prize of scientific research achievements in provincial colleges and universities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Provincial Natural Science Excellent Papers Second and Third Prizes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Bioorganic &amp; Medicinal Chemistry Letters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Most Cited Paper 2004~2007 Award</w:t>
      </w:r>
    </w:p>
    <w:p>
      <w:pPr>
        <w:spacing w:line="400" w:lineRule="exact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Provincial first-class course leader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TKO">
    <w15:presenceInfo w15:providerId="None" w15:userId="NT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ZDgzZTdmNGQ4YjI1MWViNzhkOGYwMDk4MmFmZmQifQ=="/>
  </w:docVars>
  <w:rsids>
    <w:rsidRoot w:val="7B715410"/>
    <w:rsid w:val="0247024F"/>
    <w:rsid w:val="08D87E15"/>
    <w:rsid w:val="465714A3"/>
    <w:rsid w:val="60276853"/>
    <w:rsid w:val="7B71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a-10"/>
    <w:basedOn w:val="1"/>
    <w:qFormat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</w:rPr>
  </w:style>
  <w:style w:type="character" w:customStyle="1" w:styleId="6">
    <w:name w:val="ca-2"/>
    <w:qFormat/>
    <w:uiPriority w:val="0"/>
  </w:style>
  <w:style w:type="character" w:customStyle="1" w:styleId="7">
    <w:name w:val="fontstyle11"/>
    <w:basedOn w:val="4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8">
    <w:name w:val="fontstyle01"/>
    <w:basedOn w:val="4"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2022-07-19T06:05:00Z</dcterms:created>
  <dc:creator>陈呵呵 </dc:creator>
  <cp:lastModifiedBy>周紫祥</cp:lastModifiedBy>
  <dcterms:modified xsi:type="dcterms:W3CDTF">2022-07-20T07:49:42Z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39D0B7BD20114E7C97331C8682AB9258</vt:lpwstr>
  </property>
</Properties>
</file>