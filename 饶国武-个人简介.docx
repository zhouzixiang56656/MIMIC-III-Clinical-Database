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margin" w:tblpXSpec="center" w:tblpY="-55"/>
        <w:tblW w:w="101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80"/>
        <w:gridCol w:w="45"/>
        <w:gridCol w:w="41"/>
        <w:gridCol w:w="1023"/>
        <w:gridCol w:w="1712"/>
        <w:gridCol w:w="749"/>
        <w:gridCol w:w="323"/>
        <w:gridCol w:w="1033"/>
        <w:gridCol w:w="677"/>
        <w:gridCol w:w="1332"/>
        <w:gridCol w:w="163"/>
        <w:gridCol w:w="1681"/>
        <w:gridCol w:w="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After w:val="1"/>
          <w:wAfter w:w="6" w:type="dxa"/>
          <w:cantSplit/>
          <w:trHeight w:val="398" w:hRule="atLeast"/>
        </w:trPr>
        <w:tc>
          <w:tcPr>
            <w:tcW w:w="10159" w:type="dxa"/>
            <w:gridSpan w:val="12"/>
            <w:tcBorders>
              <w:top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楷体_GB2312" w:eastAsia="楷体_GB2312"/>
                <w:sz w:val="28"/>
                <w:szCs w:val="28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黑体" w:eastAsia="黑体"/>
                <w:sz w:val="28"/>
                <w:szCs w:val="28"/>
                <w:lang w:val="en-US" w:eastAsia="zh-CN"/>
              </w:rPr>
              <w:t>饶国武-个人简介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After w:val="1"/>
          <w:wAfter w:w="6" w:type="dxa"/>
          <w:cantSplit/>
          <w:trHeight w:val="398" w:hRule="atLeast"/>
        </w:trPr>
        <w:tc>
          <w:tcPr>
            <w:tcW w:w="1380" w:type="dxa"/>
            <w:vMerge w:val="restart"/>
            <w:tcBorders>
              <w:top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姓名</w:t>
            </w:r>
          </w:p>
        </w:tc>
        <w:tc>
          <w:tcPr>
            <w:tcW w:w="1109" w:type="dxa"/>
            <w:gridSpan w:val="3"/>
            <w:tcBorders>
              <w:top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楷体_GB2312" w:eastAsia="楷体_GB2312"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8"/>
                <w:szCs w:val="28"/>
              </w:rPr>
              <w:t>中文</w:t>
            </w:r>
          </w:p>
        </w:tc>
        <w:tc>
          <w:tcPr>
            <w:tcW w:w="2461" w:type="dxa"/>
            <w:gridSpan w:val="2"/>
            <w:tcBorders>
              <w:top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8"/>
                <w:szCs w:val="28"/>
              </w:rPr>
            </w:pPr>
            <w:r>
              <w:rPr>
                <w:rFonts w:ascii="Times New Roman" w:hAnsi="Times New Roman" w:eastAsia="黑体"/>
                <w:sz w:val="28"/>
                <w:szCs w:val="28"/>
              </w:rPr>
              <w:t>饶国武</w:t>
            </w:r>
          </w:p>
        </w:tc>
        <w:tc>
          <w:tcPr>
            <w:tcW w:w="1356" w:type="dxa"/>
            <w:gridSpan w:val="2"/>
            <w:tcBorders>
              <w:top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性  别</w:t>
            </w:r>
          </w:p>
        </w:tc>
        <w:tc>
          <w:tcPr>
            <w:tcW w:w="2172" w:type="dxa"/>
            <w:gridSpan w:val="3"/>
            <w:tcBorders>
              <w:top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8"/>
                <w:szCs w:val="28"/>
              </w:rPr>
            </w:pPr>
            <w:r>
              <w:rPr>
                <w:rFonts w:hint="eastAsia" w:ascii="Times New Roman" w:hAnsi="Times New Roman" w:eastAsia="黑体"/>
                <w:sz w:val="28"/>
                <w:szCs w:val="28"/>
              </w:rPr>
              <w:t>男</w:t>
            </w:r>
          </w:p>
        </w:tc>
        <w:tc>
          <w:tcPr>
            <w:tcW w:w="1681" w:type="dxa"/>
            <w:vMerge w:val="restart"/>
            <w:tcBorders>
              <w:top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295275</wp:posOffset>
                  </wp:positionV>
                  <wp:extent cx="979170" cy="1159510"/>
                  <wp:effectExtent l="0" t="0" r="11430" b="13970"/>
                  <wp:wrapNone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1159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楷体_GB2312" w:eastAsia="楷体_GB2312"/>
                <w:sz w:val="28"/>
                <w:szCs w:val="28"/>
              </w:rPr>
              <mc:AlternateContent>
                <mc:Choice Requires="wpc">
                  <w:drawing>
                    <wp:inline distT="0" distB="0" distL="114300" distR="114300">
                      <wp:extent cx="1028700" cy="1219200"/>
                      <wp:effectExtent l="0" t="0" r="0" b="0"/>
                      <wp:docPr id="1" name="画布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96pt;width:81pt;" coordsize="1028700,1219200" editas="canvas" o:gfxdata="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">
                      <o:lock v:ext="edit" aspectratio="f"/>
                      <v:shape id="_x0000_s1026" o:spid="_x0000_s1026" style="position:absolute;left:0;top:0;height:1219200;width:1028700;" filled="f" stroked="f" coordsize="21600,21600" o:gfxdata="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">
                        <v:fill on="f" focussize="0,0"/>
                        <v:stroke on="f"/>
                        <v:imagedata o:title=""/>
                        <o:lock v:ext="edit" aspectratio="t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After w:val="1"/>
          <w:wAfter w:w="6" w:type="dxa"/>
          <w:cantSplit/>
          <w:trHeight w:val="652" w:hRule="atLeast"/>
        </w:trPr>
        <w:tc>
          <w:tcPr>
            <w:tcW w:w="1380" w:type="dxa"/>
            <w:vMerge w:val="continue"/>
            <w:noWrap w:val="0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ascii="黑体" w:eastAsia="黑体"/>
                <w:sz w:val="28"/>
                <w:szCs w:val="28"/>
              </w:rPr>
            </w:pPr>
          </w:p>
        </w:tc>
        <w:tc>
          <w:tcPr>
            <w:tcW w:w="1109" w:type="dxa"/>
            <w:gridSpan w:val="3"/>
            <w:noWrap w:val="0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ascii="楷体_GB2312" w:eastAsia="楷体_GB2312"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8"/>
                <w:szCs w:val="28"/>
              </w:rPr>
              <w:t>外文</w:t>
            </w:r>
          </w:p>
        </w:tc>
        <w:tc>
          <w:tcPr>
            <w:tcW w:w="2461" w:type="dxa"/>
            <w:gridSpan w:val="2"/>
            <w:noWrap w:val="0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ascii="黑体" w:eastAsia="黑体"/>
                <w:sz w:val="28"/>
                <w:szCs w:val="28"/>
              </w:rPr>
            </w:pPr>
            <w:r>
              <w:rPr>
                <w:rFonts w:ascii="Times New Roman" w:hAnsi="Times New Roman" w:eastAsia="黑体"/>
                <w:sz w:val="28"/>
                <w:szCs w:val="28"/>
              </w:rPr>
              <w:t>Guo-Wu Rao</w:t>
            </w:r>
          </w:p>
        </w:tc>
        <w:tc>
          <w:tcPr>
            <w:tcW w:w="1356" w:type="dxa"/>
            <w:gridSpan w:val="2"/>
            <w:noWrap w:val="0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ascii="黑体" w:eastAsia="黑体"/>
                <w:w w:val="90"/>
                <w:sz w:val="28"/>
                <w:szCs w:val="28"/>
              </w:rPr>
            </w:pPr>
            <w:r>
              <w:rPr>
                <w:rFonts w:hint="eastAsia" w:ascii="黑体" w:eastAsia="黑体"/>
                <w:w w:val="84"/>
                <w:kern w:val="0"/>
                <w:sz w:val="28"/>
                <w:szCs w:val="28"/>
              </w:rPr>
              <w:t>出生日期</w:t>
            </w:r>
          </w:p>
        </w:tc>
        <w:tc>
          <w:tcPr>
            <w:tcW w:w="2172" w:type="dxa"/>
            <w:gridSpan w:val="3"/>
            <w:noWrap w:val="0"/>
            <w:vAlign w:val="center"/>
          </w:tcPr>
          <w:p>
            <w:pPr>
              <w:snapToGrid w:val="0"/>
              <w:spacing w:line="400" w:lineRule="exact"/>
              <w:jc w:val="right"/>
              <w:rPr>
                <w:rFonts w:ascii="Times New Roman" w:hAnsi="Times New Roman" w:eastAsia="楷体"/>
                <w:sz w:val="28"/>
                <w:szCs w:val="28"/>
              </w:rPr>
            </w:pPr>
            <w:r>
              <w:rPr>
                <w:rFonts w:ascii="Times New Roman" w:hAnsi="Times New Roman" w:eastAsia="楷体"/>
                <w:sz w:val="28"/>
                <w:szCs w:val="28"/>
              </w:rPr>
              <w:t>1975</w:t>
            </w:r>
            <w:r>
              <w:rPr>
                <w:rFonts w:ascii="Times New Roman" w:hAnsi="楷体" w:eastAsia="楷体"/>
                <w:sz w:val="28"/>
                <w:szCs w:val="28"/>
              </w:rPr>
              <w:t>年</w:t>
            </w:r>
            <w:r>
              <w:rPr>
                <w:rFonts w:ascii="Times New Roman" w:hAnsi="Times New Roman" w:eastAsia="楷体"/>
                <w:sz w:val="28"/>
                <w:szCs w:val="28"/>
              </w:rPr>
              <w:t>1</w:t>
            </w:r>
            <w:r>
              <w:rPr>
                <w:rFonts w:ascii="Times New Roman" w:hAnsi="楷体" w:eastAsia="楷体"/>
                <w:sz w:val="28"/>
                <w:szCs w:val="28"/>
              </w:rPr>
              <w:t>月</w:t>
            </w:r>
            <w:r>
              <w:rPr>
                <w:rFonts w:ascii="Times New Roman" w:hAnsi="Times New Roman" w:eastAsia="楷体"/>
                <w:sz w:val="28"/>
                <w:szCs w:val="28"/>
              </w:rPr>
              <w:t>16</w:t>
            </w:r>
            <w:r>
              <w:rPr>
                <w:rFonts w:ascii="Times New Roman" w:hAnsi="楷体" w:eastAsia="楷体"/>
                <w:sz w:val="28"/>
                <w:szCs w:val="28"/>
              </w:rPr>
              <w:t>日</w:t>
            </w:r>
          </w:p>
        </w:tc>
        <w:tc>
          <w:tcPr>
            <w:tcW w:w="1681" w:type="dxa"/>
            <w:vMerge w:val="continue"/>
            <w:noWrap w:val="0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ascii="黑体" w:eastAsia="黑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After w:val="1"/>
          <w:wAfter w:w="6" w:type="dxa"/>
          <w:cantSplit/>
          <w:trHeight w:val="660" w:hRule="atLeast"/>
        </w:trPr>
        <w:tc>
          <w:tcPr>
            <w:tcW w:w="2489" w:type="dxa"/>
            <w:gridSpan w:val="4"/>
            <w:noWrap w:val="0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出生地</w:t>
            </w:r>
          </w:p>
        </w:tc>
        <w:tc>
          <w:tcPr>
            <w:tcW w:w="2461" w:type="dxa"/>
            <w:gridSpan w:val="2"/>
            <w:noWrap w:val="0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ascii="楷体_GB2312" w:eastAsia="楷体_GB2312"/>
                <w:szCs w:val="21"/>
              </w:rPr>
            </w:pPr>
            <w:r>
              <w:rPr>
                <w:rFonts w:ascii="Times New Roman" w:hAnsi="Times New Roman" w:eastAsia="黑体"/>
                <w:sz w:val="28"/>
                <w:szCs w:val="28"/>
              </w:rPr>
              <w:t>江西临川</w:t>
            </w:r>
          </w:p>
        </w:tc>
        <w:tc>
          <w:tcPr>
            <w:tcW w:w="1356" w:type="dxa"/>
            <w:gridSpan w:val="2"/>
            <w:noWrap w:val="0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国  籍</w:t>
            </w:r>
          </w:p>
          <w:p>
            <w:pPr>
              <w:snapToGrid w:val="0"/>
              <w:spacing w:line="400" w:lineRule="exact"/>
              <w:jc w:val="center"/>
              <w:rPr>
                <w:rFonts w:hint="eastAsia"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（地区）</w:t>
            </w:r>
          </w:p>
        </w:tc>
        <w:tc>
          <w:tcPr>
            <w:tcW w:w="2172" w:type="dxa"/>
            <w:gridSpan w:val="3"/>
            <w:noWrap w:val="0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ascii="黑体" w:eastAsia="黑体"/>
                <w:sz w:val="28"/>
                <w:szCs w:val="28"/>
              </w:rPr>
            </w:pPr>
            <w:r>
              <w:rPr>
                <w:rFonts w:hint="eastAsia" w:ascii="Times New Roman" w:hAnsi="Times New Roman" w:eastAsia="黑体"/>
                <w:sz w:val="28"/>
                <w:szCs w:val="28"/>
              </w:rPr>
              <w:t>中国</w:t>
            </w:r>
          </w:p>
        </w:tc>
        <w:tc>
          <w:tcPr>
            <w:tcW w:w="1681" w:type="dxa"/>
            <w:vMerge w:val="continue"/>
            <w:noWrap w:val="0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ascii="黑体" w:eastAsia="黑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After w:val="1"/>
          <w:wAfter w:w="6" w:type="dxa"/>
          <w:cantSplit/>
          <w:trHeight w:val="637" w:hRule="atLeast"/>
        </w:trPr>
        <w:tc>
          <w:tcPr>
            <w:tcW w:w="1425" w:type="dxa"/>
            <w:gridSpan w:val="2"/>
            <w:noWrap w:val="0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ascii="黑体" w:eastAsia="黑体"/>
                <w:w w:val="90"/>
                <w:sz w:val="28"/>
                <w:szCs w:val="28"/>
              </w:rPr>
            </w:pPr>
            <w:r>
              <w:rPr>
                <w:rFonts w:hint="eastAsia" w:ascii="黑体" w:eastAsia="黑体"/>
                <w:spacing w:val="-20"/>
                <w:w w:val="90"/>
                <w:sz w:val="28"/>
                <w:szCs w:val="28"/>
              </w:rPr>
              <w:t>学  位</w:t>
            </w:r>
          </w:p>
        </w:tc>
        <w:tc>
          <w:tcPr>
            <w:tcW w:w="1064" w:type="dxa"/>
            <w:gridSpan w:val="2"/>
            <w:noWrap w:val="0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ascii="黑体" w:eastAsia="黑体"/>
                <w:w w:val="90"/>
                <w:sz w:val="28"/>
                <w:szCs w:val="28"/>
              </w:rPr>
            </w:pPr>
            <w:r>
              <w:rPr>
                <w:rFonts w:hint="eastAsia" w:ascii="黑体" w:eastAsia="黑体"/>
                <w:w w:val="90"/>
                <w:sz w:val="28"/>
                <w:szCs w:val="28"/>
              </w:rPr>
              <w:t>博士</w:t>
            </w:r>
          </w:p>
        </w:tc>
        <w:tc>
          <w:tcPr>
            <w:tcW w:w="1712" w:type="dxa"/>
            <w:noWrap w:val="0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ascii="楷体_GB2312" w:eastAsia="楷体_GB2312"/>
                <w:w w:val="90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执业资格</w:t>
            </w:r>
          </w:p>
        </w:tc>
        <w:tc>
          <w:tcPr>
            <w:tcW w:w="749" w:type="dxa"/>
            <w:noWrap w:val="0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ascii="楷体_GB2312" w:eastAsia="楷体_GB2312"/>
                <w:w w:val="90"/>
                <w:sz w:val="28"/>
                <w:szCs w:val="28"/>
              </w:rPr>
            </w:pPr>
            <w:r>
              <w:rPr>
                <w:rFonts w:hint="eastAsia" w:ascii="Times New Roman" w:hAnsi="Times New Roman" w:eastAsia="黑体"/>
                <w:sz w:val="28"/>
                <w:szCs w:val="28"/>
              </w:rPr>
              <w:t>无</w:t>
            </w:r>
          </w:p>
        </w:tc>
        <w:tc>
          <w:tcPr>
            <w:tcW w:w="1356" w:type="dxa"/>
            <w:gridSpan w:val="2"/>
            <w:noWrap w:val="0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ascii="黑体" w:eastAsia="黑体"/>
                <w:spacing w:val="-20"/>
                <w:sz w:val="28"/>
                <w:szCs w:val="28"/>
              </w:rPr>
            </w:pPr>
            <w:r>
              <w:rPr>
                <w:rFonts w:hint="eastAsia" w:ascii="黑体" w:eastAsia="黑体"/>
                <w:spacing w:val="-20"/>
                <w:sz w:val="28"/>
                <w:szCs w:val="28"/>
              </w:rPr>
              <w:t>现从事</w:t>
            </w:r>
          </w:p>
          <w:p>
            <w:pPr>
              <w:snapToGrid w:val="0"/>
              <w:spacing w:line="400" w:lineRule="exact"/>
              <w:jc w:val="center"/>
              <w:rPr>
                <w:rFonts w:hint="eastAsia" w:ascii="楷体_GB2312" w:eastAsia="楷体_GB2312"/>
                <w:w w:val="90"/>
                <w:sz w:val="28"/>
                <w:szCs w:val="28"/>
              </w:rPr>
            </w:pPr>
            <w:r>
              <w:rPr>
                <w:rFonts w:hint="eastAsia" w:ascii="黑体" w:eastAsia="黑体"/>
                <w:spacing w:val="-20"/>
                <w:sz w:val="28"/>
                <w:szCs w:val="28"/>
              </w:rPr>
              <w:t>专业领域</w:t>
            </w:r>
          </w:p>
        </w:tc>
        <w:tc>
          <w:tcPr>
            <w:tcW w:w="2172" w:type="dxa"/>
            <w:gridSpan w:val="3"/>
            <w:noWrap w:val="0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ascii="楷体_GB2312" w:eastAsia="楷体_GB2312"/>
                <w:spacing w:val="-20"/>
                <w:w w:val="90"/>
                <w:sz w:val="28"/>
                <w:szCs w:val="28"/>
              </w:rPr>
            </w:pPr>
            <w:r>
              <w:rPr>
                <w:rFonts w:hint="eastAsia" w:ascii="Times New Roman" w:hAnsi="Times New Roman" w:eastAsia="黑体"/>
                <w:sz w:val="28"/>
                <w:szCs w:val="28"/>
              </w:rPr>
              <w:t>药物化学</w:t>
            </w:r>
          </w:p>
        </w:tc>
        <w:tc>
          <w:tcPr>
            <w:tcW w:w="1681" w:type="dxa"/>
            <w:vMerge w:val="continue"/>
            <w:noWrap w:val="0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ascii="楷体_GB2312" w:eastAsia="楷体_GB2312"/>
                <w:w w:val="9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00" w:hRule="atLeast"/>
        </w:trPr>
        <w:tc>
          <w:tcPr>
            <w:tcW w:w="2489" w:type="dxa"/>
            <w:gridSpan w:val="4"/>
            <w:noWrap w:val="0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ascii="黑体" w:eastAsia="黑体"/>
                <w:spacing w:val="-20"/>
                <w:w w:val="90"/>
                <w:sz w:val="28"/>
                <w:szCs w:val="28"/>
              </w:rPr>
            </w:pPr>
            <w:r>
              <w:rPr>
                <w:rFonts w:hint="eastAsia" w:ascii="黑体" w:eastAsia="黑体"/>
                <w:spacing w:val="-20"/>
                <w:w w:val="90"/>
                <w:sz w:val="28"/>
                <w:szCs w:val="28"/>
              </w:rPr>
              <w:t>毕业院校及专业</w:t>
            </w:r>
          </w:p>
        </w:tc>
        <w:tc>
          <w:tcPr>
            <w:tcW w:w="7676" w:type="dxa"/>
            <w:gridSpan w:val="9"/>
            <w:noWrap w:val="0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ascii="楷体_GB2312" w:eastAsia="楷体_GB2312"/>
                <w:w w:val="90"/>
                <w:sz w:val="28"/>
                <w:szCs w:val="28"/>
              </w:rPr>
            </w:pPr>
            <w:r>
              <w:rPr>
                <w:rFonts w:hint="eastAsia" w:ascii="黑体" w:eastAsia="黑体"/>
                <w:kern w:val="0"/>
                <w:sz w:val="28"/>
                <w:szCs w:val="28"/>
              </w:rPr>
              <w:t>浙江工业大学，工业催化专业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After w:val="1"/>
          <w:wAfter w:w="6" w:type="dxa"/>
          <w:trHeight w:val="562" w:hRule="atLeast"/>
        </w:trPr>
        <w:tc>
          <w:tcPr>
            <w:tcW w:w="2489" w:type="dxa"/>
            <w:gridSpan w:val="4"/>
            <w:noWrap w:val="0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ascii="黑体" w:eastAsia="黑体"/>
                <w:kern w:val="0"/>
                <w:sz w:val="28"/>
                <w:szCs w:val="28"/>
              </w:rPr>
            </w:pPr>
            <w:r>
              <w:rPr>
                <w:rFonts w:hint="eastAsia" w:ascii="黑体" w:eastAsia="黑体"/>
                <w:kern w:val="0"/>
                <w:sz w:val="28"/>
                <w:szCs w:val="28"/>
              </w:rPr>
              <w:t>目前工作单位</w:t>
            </w:r>
          </w:p>
        </w:tc>
        <w:tc>
          <w:tcPr>
            <w:tcW w:w="4494" w:type="dxa"/>
            <w:gridSpan w:val="5"/>
            <w:noWrap w:val="0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kern w:val="0"/>
                <w:sz w:val="28"/>
                <w:szCs w:val="28"/>
              </w:rPr>
              <w:t>浙江工业大学</w:t>
            </w:r>
          </w:p>
        </w:tc>
        <w:tc>
          <w:tcPr>
            <w:tcW w:w="1332" w:type="dxa"/>
            <w:noWrap w:val="0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职  务</w:t>
            </w:r>
          </w:p>
        </w:tc>
        <w:tc>
          <w:tcPr>
            <w:tcW w:w="1844" w:type="dxa"/>
            <w:gridSpan w:val="2"/>
            <w:noWrap w:val="0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After w:val="1"/>
          <w:wAfter w:w="6" w:type="dxa"/>
          <w:trHeight w:val="562" w:hRule="atLeast"/>
        </w:trPr>
        <w:tc>
          <w:tcPr>
            <w:tcW w:w="2489" w:type="dxa"/>
            <w:gridSpan w:val="4"/>
            <w:noWrap w:val="0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ascii="黑体" w:eastAsia="黑体"/>
                <w:kern w:val="0"/>
                <w:sz w:val="28"/>
                <w:szCs w:val="28"/>
              </w:rPr>
            </w:pPr>
            <w:r>
              <w:rPr>
                <w:rFonts w:hint="eastAsia" w:ascii="黑体" w:eastAsia="黑体"/>
                <w:kern w:val="0"/>
                <w:sz w:val="28"/>
                <w:szCs w:val="28"/>
              </w:rPr>
              <w:t>目前工作单位地址</w:t>
            </w:r>
          </w:p>
        </w:tc>
        <w:tc>
          <w:tcPr>
            <w:tcW w:w="4494" w:type="dxa"/>
            <w:gridSpan w:val="5"/>
            <w:noWrap w:val="0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4"/>
              </w:rPr>
              <w:t>浙江省德清县长虹东街999号/工大路1号浙江工业大学莫干山校区药学院</w:t>
            </w:r>
          </w:p>
        </w:tc>
        <w:tc>
          <w:tcPr>
            <w:tcW w:w="1332" w:type="dxa"/>
            <w:noWrap w:val="0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身份证号</w:t>
            </w:r>
          </w:p>
          <w:p>
            <w:pPr>
              <w:snapToGrid w:val="0"/>
              <w:spacing w:line="400" w:lineRule="exact"/>
              <w:jc w:val="center"/>
              <w:rPr>
                <w:rFonts w:hint="eastAsia"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或护照号</w:t>
            </w:r>
          </w:p>
        </w:tc>
        <w:tc>
          <w:tcPr>
            <w:tcW w:w="1844" w:type="dxa"/>
            <w:gridSpan w:val="2"/>
            <w:noWrap w:val="0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eastAsia="黑体"/>
                <w:sz w:val="28"/>
                <w:szCs w:val="28"/>
              </w:rPr>
            </w:pPr>
            <w:r>
              <w:rPr>
                <w:rFonts w:ascii="Times New Roman" w:hAnsi="Times New Roman" w:eastAsia="黑体"/>
                <w:sz w:val="28"/>
                <w:szCs w:val="28"/>
              </w:rPr>
              <w:t>330103197501161615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After w:val="1"/>
          <w:wAfter w:w="6" w:type="dxa"/>
          <w:trHeight w:val="562" w:hRule="atLeast"/>
        </w:trPr>
        <w:tc>
          <w:tcPr>
            <w:tcW w:w="5273" w:type="dxa"/>
            <w:gridSpan w:val="7"/>
            <w:noWrap w:val="0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ascii="黑体" w:eastAsia="黑体"/>
                <w:kern w:val="0"/>
                <w:sz w:val="28"/>
                <w:szCs w:val="28"/>
              </w:rPr>
            </w:pPr>
            <w:r>
              <w:rPr>
                <w:rFonts w:hint="eastAsia" w:ascii="黑体" w:eastAsia="黑体"/>
                <w:kern w:val="0"/>
                <w:sz w:val="28"/>
                <w:szCs w:val="28"/>
              </w:rPr>
              <w:t>是否已入选其他地方各类人才工程</w:t>
            </w:r>
          </w:p>
        </w:tc>
        <w:tc>
          <w:tcPr>
            <w:tcW w:w="4886" w:type="dxa"/>
            <w:gridSpan w:val="5"/>
            <w:noWrap w:val="0"/>
            <w:vAlign w:val="center"/>
          </w:tcPr>
          <w:p>
            <w:pPr>
              <w:snapToGrid w:val="0"/>
              <w:spacing w:line="400" w:lineRule="exact"/>
              <w:rPr>
                <w:rFonts w:hint="eastAsia" w:ascii="楷体_GB2312" w:eastAsia="楷体_GB2312"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8"/>
                <w:szCs w:val="28"/>
              </w:rPr>
              <w:t>入选类型：</w:t>
            </w:r>
            <w:r>
              <w:rPr>
                <w:rFonts w:ascii="Times New Roman" w:hAnsi="Times New Roman" w:eastAsia="楷体_GB2312"/>
                <w:sz w:val="28"/>
                <w:szCs w:val="28"/>
              </w:rPr>
              <w:t>浙江省“新世纪151人才工程”第二层次</w:t>
            </w:r>
            <w:r>
              <w:rPr>
                <w:rFonts w:hint="eastAsia" w:ascii="楷体_GB2312" w:eastAsia="楷体_GB2312"/>
                <w:sz w:val="28"/>
                <w:szCs w:val="28"/>
              </w:rPr>
              <w:t xml:space="preserve">         入选时间：</w:t>
            </w:r>
            <w:r>
              <w:rPr>
                <w:rFonts w:ascii="Times New Roman" w:hAnsi="Times New Roman" w:eastAsia="楷体_GB2312"/>
                <w:sz w:val="28"/>
                <w:szCs w:val="28"/>
              </w:rPr>
              <w:t>2010</w:t>
            </w:r>
            <w:r>
              <w:rPr>
                <w:rFonts w:hint="eastAsia" w:ascii="楷体_GB2312" w:eastAsia="楷体_GB2312"/>
                <w:sz w:val="28"/>
                <w:szCs w:val="28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After w:val="1"/>
          <w:wAfter w:w="6" w:type="dxa"/>
          <w:cantSplit/>
          <w:trHeight w:val="1393" w:hRule="atLeast"/>
        </w:trPr>
        <w:tc>
          <w:tcPr>
            <w:tcW w:w="1466" w:type="dxa"/>
            <w:gridSpan w:val="3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教育经历</w:t>
            </w:r>
            <w:r>
              <w:rPr>
                <w:rFonts w:hint="eastAsia" w:ascii="楷体_GB2312" w:eastAsia="楷体_GB2312"/>
                <w:szCs w:val="21"/>
              </w:rPr>
              <w:t>（从本科填起）</w:t>
            </w:r>
          </w:p>
        </w:tc>
        <w:tc>
          <w:tcPr>
            <w:tcW w:w="8693" w:type="dxa"/>
            <w:gridSpan w:val="9"/>
            <w:noWrap w:val="0"/>
            <w:vAlign w:val="top"/>
          </w:tcPr>
          <w:tbl>
            <w:tblPr>
              <w:tblStyle w:val="3"/>
              <w:tblW w:w="0" w:type="auto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10"/>
              <w:gridCol w:w="1262"/>
              <w:gridCol w:w="2512"/>
              <w:gridCol w:w="1032"/>
              <w:gridCol w:w="2034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1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楷体_GB2312" w:eastAsia="楷体_GB2312"/>
                      <w:sz w:val="24"/>
                      <w:szCs w:val="21"/>
                    </w:rPr>
                  </w:pPr>
                  <w:r>
                    <w:rPr>
                      <w:rFonts w:hint="eastAsia" w:ascii="楷体_GB2312" w:eastAsia="楷体_GB2312"/>
                      <w:sz w:val="24"/>
                      <w:szCs w:val="21"/>
                    </w:rPr>
                    <w:t>学  位</w:t>
                  </w:r>
                </w:p>
              </w:tc>
              <w:tc>
                <w:tcPr>
                  <w:tcW w:w="1262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楷体_GB2312" w:eastAsia="楷体_GB2312"/>
                      <w:sz w:val="24"/>
                      <w:szCs w:val="21"/>
                    </w:rPr>
                  </w:pPr>
                  <w:r>
                    <w:rPr>
                      <w:rFonts w:hint="eastAsia" w:ascii="楷体_GB2312" w:eastAsia="楷体_GB2312"/>
                      <w:sz w:val="24"/>
                      <w:szCs w:val="21"/>
                    </w:rPr>
                    <w:t>专  业</w:t>
                  </w:r>
                </w:p>
              </w:tc>
              <w:tc>
                <w:tcPr>
                  <w:tcW w:w="2512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楷体_GB2312" w:eastAsia="楷体_GB2312"/>
                      <w:sz w:val="24"/>
                      <w:szCs w:val="21"/>
                    </w:rPr>
                  </w:pPr>
                  <w:r>
                    <w:rPr>
                      <w:rFonts w:hint="eastAsia" w:ascii="楷体_GB2312" w:eastAsia="楷体_GB2312"/>
                      <w:sz w:val="24"/>
                      <w:szCs w:val="21"/>
                    </w:rPr>
                    <w:t>起止时间</w:t>
                  </w:r>
                </w:p>
                <w:p>
                  <w:pPr>
                    <w:jc w:val="center"/>
                    <w:rPr>
                      <w:rFonts w:hint="eastAsia" w:ascii="楷体_GB2312" w:eastAsia="楷体_GB2312"/>
                      <w:sz w:val="24"/>
                      <w:szCs w:val="21"/>
                    </w:rPr>
                  </w:pPr>
                  <w:r>
                    <w:rPr>
                      <w:rFonts w:hint="eastAsia" w:ascii="楷体_GB2312" w:eastAsia="楷体_GB2312"/>
                      <w:sz w:val="24"/>
                      <w:szCs w:val="21"/>
                    </w:rPr>
                    <w:t>（年月-年月）</w:t>
                  </w:r>
                </w:p>
              </w:tc>
              <w:tc>
                <w:tcPr>
                  <w:tcW w:w="1032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楷体_GB2312" w:eastAsia="楷体_GB2312"/>
                      <w:sz w:val="24"/>
                      <w:szCs w:val="21"/>
                    </w:rPr>
                  </w:pPr>
                  <w:r>
                    <w:rPr>
                      <w:rFonts w:hint="eastAsia" w:ascii="楷体_GB2312" w:eastAsia="楷体_GB2312"/>
                      <w:sz w:val="24"/>
                      <w:szCs w:val="21"/>
                    </w:rPr>
                    <w:t>国  家</w:t>
                  </w:r>
                </w:p>
              </w:tc>
              <w:tc>
                <w:tcPr>
                  <w:tcW w:w="203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楷体_GB2312" w:eastAsia="楷体_GB2312"/>
                      <w:sz w:val="24"/>
                      <w:szCs w:val="21"/>
                    </w:rPr>
                  </w:pPr>
                  <w:r>
                    <w:rPr>
                      <w:rFonts w:hint="eastAsia" w:ascii="楷体_GB2312" w:eastAsia="楷体_GB2312"/>
                      <w:sz w:val="24"/>
                      <w:szCs w:val="21"/>
                    </w:rPr>
                    <w:t>院  校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1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楷体"/>
                      <w:sz w:val="24"/>
                    </w:rPr>
                  </w:pPr>
                  <w:r>
                    <w:rPr>
                      <w:rFonts w:ascii="Times New Roman" w:hAnsi="楷体" w:eastAsia="楷体"/>
                      <w:sz w:val="24"/>
                    </w:rPr>
                    <w:t>博士</w:t>
                  </w:r>
                </w:p>
              </w:tc>
              <w:tc>
                <w:tcPr>
                  <w:tcW w:w="1262" w:type="dxa"/>
                  <w:noWrap w:val="0"/>
                  <w:vAlign w:val="top"/>
                </w:tcPr>
                <w:p>
                  <w:pPr>
                    <w:rPr>
                      <w:rFonts w:ascii="Times New Roman" w:hAnsi="Times New Roman" w:eastAsia="楷体"/>
                      <w:sz w:val="24"/>
                    </w:rPr>
                  </w:pPr>
                  <w:r>
                    <w:rPr>
                      <w:rFonts w:ascii="Times New Roman" w:hAnsi="楷体" w:eastAsia="楷体"/>
                      <w:sz w:val="24"/>
                    </w:rPr>
                    <w:t>工业催化</w:t>
                  </w:r>
                </w:p>
              </w:tc>
              <w:tc>
                <w:tcPr>
                  <w:tcW w:w="2512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楷体"/>
                      <w:sz w:val="24"/>
                    </w:rPr>
                  </w:pPr>
                  <w:r>
                    <w:rPr>
                      <w:rFonts w:ascii="Times New Roman" w:hAnsi="Times New Roman" w:eastAsia="楷体"/>
                      <w:sz w:val="24"/>
                    </w:rPr>
                    <w:t>2000.9-2005.1</w:t>
                  </w:r>
                </w:p>
              </w:tc>
              <w:tc>
                <w:tcPr>
                  <w:tcW w:w="1032" w:type="dxa"/>
                  <w:noWrap w:val="0"/>
                  <w:vAlign w:val="top"/>
                </w:tcPr>
                <w:p>
                  <w:pPr>
                    <w:jc w:val="center"/>
                    <w:rPr>
                      <w:rFonts w:ascii="Times New Roman" w:hAnsi="Times New Roman" w:eastAsia="楷体"/>
                      <w:sz w:val="24"/>
                    </w:rPr>
                  </w:pPr>
                  <w:r>
                    <w:rPr>
                      <w:rFonts w:ascii="Times New Roman" w:hAnsi="楷体" w:eastAsia="楷体"/>
                      <w:sz w:val="24"/>
                    </w:rPr>
                    <w:t>中国</w:t>
                  </w:r>
                </w:p>
              </w:tc>
              <w:tc>
                <w:tcPr>
                  <w:tcW w:w="2034" w:type="dxa"/>
                  <w:noWrap w:val="0"/>
                  <w:vAlign w:val="top"/>
                </w:tcPr>
                <w:p>
                  <w:pPr>
                    <w:jc w:val="center"/>
                    <w:rPr>
                      <w:rFonts w:ascii="Times New Roman" w:hAnsi="Times New Roman" w:eastAsia="楷体"/>
                      <w:sz w:val="24"/>
                    </w:rPr>
                  </w:pPr>
                  <w:r>
                    <w:rPr>
                      <w:rFonts w:ascii="Times New Roman" w:hAnsi="楷体" w:eastAsia="楷体"/>
                      <w:sz w:val="24"/>
                    </w:rPr>
                    <w:t>浙江工业大学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1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楷体"/>
                      <w:sz w:val="24"/>
                    </w:rPr>
                  </w:pPr>
                  <w:r>
                    <w:rPr>
                      <w:rFonts w:ascii="Times New Roman" w:hAnsi="楷体" w:eastAsia="楷体"/>
                      <w:sz w:val="24"/>
                    </w:rPr>
                    <w:t>学士</w:t>
                  </w:r>
                </w:p>
              </w:tc>
              <w:tc>
                <w:tcPr>
                  <w:tcW w:w="1262" w:type="dxa"/>
                  <w:noWrap w:val="0"/>
                  <w:vAlign w:val="top"/>
                </w:tcPr>
                <w:p>
                  <w:pPr>
                    <w:rPr>
                      <w:rFonts w:ascii="Times New Roman" w:hAnsi="Times New Roman" w:eastAsia="楷体"/>
                      <w:sz w:val="24"/>
                    </w:rPr>
                  </w:pPr>
                  <w:r>
                    <w:rPr>
                      <w:rFonts w:ascii="Times New Roman" w:hAnsi="楷体" w:eastAsia="楷体"/>
                      <w:sz w:val="24"/>
                    </w:rPr>
                    <w:t>精细化工</w:t>
                  </w:r>
                </w:p>
              </w:tc>
              <w:tc>
                <w:tcPr>
                  <w:tcW w:w="2512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楷体"/>
                      <w:sz w:val="24"/>
                    </w:rPr>
                  </w:pPr>
                  <w:r>
                    <w:rPr>
                      <w:rFonts w:ascii="Times New Roman" w:hAnsi="Times New Roman" w:eastAsia="楷体"/>
                      <w:sz w:val="24"/>
                    </w:rPr>
                    <w:t>199</w:t>
                  </w:r>
                  <w:r>
                    <w:rPr>
                      <w:rFonts w:hint="eastAsia" w:ascii="Times New Roman" w:hAnsi="Times New Roman" w:eastAsia="楷体"/>
                      <w:sz w:val="24"/>
                    </w:rPr>
                    <w:t>2</w:t>
                  </w:r>
                  <w:r>
                    <w:rPr>
                      <w:rFonts w:ascii="Times New Roman" w:hAnsi="Times New Roman" w:eastAsia="楷体"/>
                      <w:sz w:val="24"/>
                    </w:rPr>
                    <w:t>.9-</w:t>
                  </w:r>
                  <w:r>
                    <w:rPr>
                      <w:rFonts w:hint="eastAsia" w:ascii="Times New Roman" w:hAnsi="Times New Roman" w:eastAsia="楷体"/>
                      <w:sz w:val="24"/>
                    </w:rPr>
                    <w:t>1996</w:t>
                  </w:r>
                  <w:r>
                    <w:rPr>
                      <w:rFonts w:ascii="Times New Roman" w:hAnsi="Times New Roman" w:eastAsia="楷体"/>
                      <w:sz w:val="24"/>
                    </w:rPr>
                    <w:t>.</w:t>
                  </w:r>
                  <w:r>
                    <w:rPr>
                      <w:rFonts w:hint="eastAsia" w:ascii="Times New Roman" w:hAnsi="Times New Roman" w:eastAsia="楷体"/>
                      <w:sz w:val="24"/>
                    </w:rPr>
                    <w:t>7</w:t>
                  </w:r>
                </w:p>
              </w:tc>
              <w:tc>
                <w:tcPr>
                  <w:tcW w:w="1032" w:type="dxa"/>
                  <w:noWrap w:val="0"/>
                  <w:vAlign w:val="top"/>
                </w:tcPr>
                <w:p>
                  <w:pPr>
                    <w:jc w:val="center"/>
                    <w:rPr>
                      <w:rFonts w:ascii="Times New Roman" w:hAnsi="Times New Roman" w:eastAsia="楷体"/>
                      <w:sz w:val="24"/>
                    </w:rPr>
                  </w:pPr>
                  <w:r>
                    <w:rPr>
                      <w:rFonts w:ascii="Times New Roman" w:hAnsi="楷体" w:eastAsia="楷体"/>
                      <w:sz w:val="24"/>
                    </w:rPr>
                    <w:t>中国</w:t>
                  </w:r>
                </w:p>
              </w:tc>
              <w:tc>
                <w:tcPr>
                  <w:tcW w:w="2034" w:type="dxa"/>
                  <w:noWrap w:val="0"/>
                  <w:vAlign w:val="top"/>
                </w:tcPr>
                <w:p>
                  <w:pPr>
                    <w:jc w:val="center"/>
                    <w:rPr>
                      <w:rFonts w:ascii="Times New Roman" w:hAnsi="Times New Roman" w:eastAsia="楷体"/>
                      <w:sz w:val="24"/>
                    </w:rPr>
                  </w:pPr>
                  <w:r>
                    <w:rPr>
                      <w:rFonts w:ascii="Times New Roman" w:hAnsi="楷体" w:eastAsia="楷体"/>
                      <w:sz w:val="24"/>
                    </w:rPr>
                    <w:t>浙江工业大学</w:t>
                  </w:r>
                </w:p>
              </w:tc>
            </w:tr>
          </w:tbl>
          <w:p>
            <w:pPr>
              <w:rPr>
                <w:rFonts w:hint="eastAsia" w:ascii="楷体_GB2312" w:eastAsia="楷体_GB2312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After w:val="1"/>
          <w:wAfter w:w="6" w:type="dxa"/>
          <w:cantSplit/>
          <w:trHeight w:val="1550" w:hRule="atLeast"/>
        </w:trPr>
        <w:tc>
          <w:tcPr>
            <w:tcW w:w="1466" w:type="dxa"/>
            <w:gridSpan w:val="3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工作经历</w:t>
            </w:r>
            <w:r>
              <w:rPr>
                <w:rFonts w:hint="eastAsia" w:ascii="楷体_GB2312" w:eastAsia="楷体_GB2312"/>
                <w:szCs w:val="21"/>
              </w:rPr>
              <w:t>（兼职请注明）</w:t>
            </w:r>
          </w:p>
        </w:tc>
        <w:tc>
          <w:tcPr>
            <w:tcW w:w="8693" w:type="dxa"/>
            <w:gridSpan w:val="9"/>
            <w:tcBorders>
              <w:bottom w:val="single" w:color="auto" w:sz="4" w:space="0"/>
            </w:tcBorders>
            <w:noWrap w:val="0"/>
            <w:vAlign w:val="top"/>
          </w:tcPr>
          <w:tbl>
            <w:tblPr>
              <w:tblStyle w:val="3"/>
              <w:tblW w:w="0" w:type="auto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37"/>
              <w:gridCol w:w="2137"/>
              <w:gridCol w:w="2138"/>
              <w:gridCol w:w="2138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3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楷体_GB2312" w:eastAsia="楷体_GB2312"/>
                      <w:sz w:val="24"/>
                    </w:rPr>
                  </w:pPr>
                  <w:r>
                    <w:rPr>
                      <w:rFonts w:hint="eastAsia" w:ascii="楷体_GB2312" w:eastAsia="楷体_GB2312"/>
                      <w:sz w:val="24"/>
                    </w:rPr>
                    <w:t>职  务</w:t>
                  </w:r>
                </w:p>
              </w:tc>
              <w:tc>
                <w:tcPr>
                  <w:tcW w:w="213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楷体_GB2312" w:eastAsia="楷体_GB2312"/>
                      <w:sz w:val="24"/>
                      <w:szCs w:val="21"/>
                    </w:rPr>
                  </w:pPr>
                  <w:r>
                    <w:rPr>
                      <w:rFonts w:hint="eastAsia" w:ascii="楷体_GB2312" w:eastAsia="楷体_GB2312"/>
                      <w:sz w:val="24"/>
                      <w:szCs w:val="21"/>
                    </w:rPr>
                    <w:t>起止时间</w:t>
                  </w:r>
                </w:p>
                <w:p>
                  <w:pPr>
                    <w:jc w:val="center"/>
                    <w:rPr>
                      <w:rFonts w:hint="eastAsia" w:ascii="楷体_GB2312" w:eastAsia="楷体_GB2312"/>
                      <w:sz w:val="24"/>
                    </w:rPr>
                  </w:pPr>
                  <w:r>
                    <w:rPr>
                      <w:rFonts w:hint="eastAsia" w:ascii="楷体_GB2312" w:eastAsia="楷体_GB2312"/>
                      <w:sz w:val="24"/>
                      <w:szCs w:val="21"/>
                    </w:rPr>
                    <w:t>（年月-年月）</w:t>
                  </w:r>
                </w:p>
              </w:tc>
              <w:tc>
                <w:tcPr>
                  <w:tcW w:w="213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楷体_GB2312" w:eastAsia="楷体_GB2312"/>
                      <w:sz w:val="24"/>
                    </w:rPr>
                  </w:pPr>
                  <w:r>
                    <w:rPr>
                      <w:rFonts w:hint="eastAsia" w:ascii="楷体_GB2312" w:eastAsia="楷体_GB2312"/>
                      <w:sz w:val="24"/>
                    </w:rPr>
                    <w:t>单  位</w:t>
                  </w:r>
                </w:p>
              </w:tc>
              <w:tc>
                <w:tcPr>
                  <w:tcW w:w="213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楷体_GB2312" w:eastAsia="楷体_GB2312"/>
                      <w:sz w:val="24"/>
                    </w:rPr>
                  </w:pPr>
                  <w:r>
                    <w:rPr>
                      <w:rFonts w:hint="eastAsia" w:ascii="楷体_GB2312" w:eastAsia="楷体_GB2312"/>
                      <w:sz w:val="24"/>
                    </w:rPr>
                    <w:t>国  家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3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楷体"/>
                      <w:sz w:val="24"/>
                    </w:rPr>
                  </w:pPr>
                  <w:r>
                    <w:rPr>
                      <w:rFonts w:ascii="Times New Roman" w:hAnsi="楷体" w:eastAsia="楷体"/>
                      <w:sz w:val="24"/>
                    </w:rPr>
                    <w:t>教授</w:t>
                  </w:r>
                </w:p>
              </w:tc>
              <w:tc>
                <w:tcPr>
                  <w:tcW w:w="213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楷体"/>
                      <w:sz w:val="24"/>
                    </w:rPr>
                  </w:pPr>
                  <w:r>
                    <w:rPr>
                      <w:rFonts w:ascii="Times New Roman" w:hAnsi="Times New Roman" w:eastAsia="楷体"/>
                      <w:sz w:val="24"/>
                    </w:rPr>
                    <w:t>2014.12-</w:t>
                  </w:r>
                  <w:r>
                    <w:rPr>
                      <w:rFonts w:ascii="Times New Roman" w:hAnsi="楷体" w:eastAsia="楷体"/>
                      <w:sz w:val="24"/>
                    </w:rPr>
                    <w:t>至今</w:t>
                  </w:r>
                </w:p>
              </w:tc>
              <w:tc>
                <w:tcPr>
                  <w:tcW w:w="213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楷体"/>
                      <w:sz w:val="24"/>
                    </w:rPr>
                  </w:pPr>
                  <w:r>
                    <w:rPr>
                      <w:rFonts w:ascii="Times New Roman" w:hAnsi="楷体" w:eastAsia="楷体"/>
                      <w:sz w:val="24"/>
                    </w:rPr>
                    <w:t>浙江工业大学</w:t>
                  </w:r>
                </w:p>
              </w:tc>
              <w:tc>
                <w:tcPr>
                  <w:tcW w:w="213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楷体"/>
                      <w:sz w:val="24"/>
                    </w:rPr>
                  </w:pPr>
                  <w:r>
                    <w:rPr>
                      <w:rFonts w:ascii="Times New Roman" w:hAnsi="楷体" w:eastAsia="楷体"/>
                      <w:sz w:val="24"/>
                    </w:rPr>
                    <w:t>中国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3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楷体"/>
                      <w:sz w:val="24"/>
                    </w:rPr>
                  </w:pPr>
                  <w:r>
                    <w:rPr>
                      <w:rFonts w:ascii="Times New Roman" w:hAnsi="楷体" w:eastAsia="楷体"/>
                      <w:sz w:val="24"/>
                    </w:rPr>
                    <w:t>副教授</w:t>
                  </w:r>
                </w:p>
              </w:tc>
              <w:tc>
                <w:tcPr>
                  <w:tcW w:w="213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楷体"/>
                      <w:sz w:val="24"/>
                    </w:rPr>
                  </w:pPr>
                  <w:r>
                    <w:rPr>
                      <w:rFonts w:ascii="Times New Roman" w:hAnsi="Times New Roman" w:eastAsia="楷体"/>
                      <w:sz w:val="24"/>
                    </w:rPr>
                    <w:t>2007.9-2014.1</w:t>
                  </w:r>
                  <w:r>
                    <w:rPr>
                      <w:rFonts w:hint="eastAsia" w:ascii="Times New Roman" w:hAnsi="Times New Roman" w:eastAsia="楷体"/>
                      <w:sz w:val="24"/>
                    </w:rPr>
                    <w:t>2</w:t>
                  </w:r>
                </w:p>
              </w:tc>
              <w:tc>
                <w:tcPr>
                  <w:tcW w:w="213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楷体"/>
                      <w:sz w:val="24"/>
                    </w:rPr>
                  </w:pPr>
                  <w:r>
                    <w:rPr>
                      <w:rFonts w:ascii="Times New Roman" w:hAnsi="楷体" w:eastAsia="楷体"/>
                      <w:sz w:val="24"/>
                    </w:rPr>
                    <w:t>浙江工业大学</w:t>
                  </w:r>
                </w:p>
              </w:tc>
              <w:tc>
                <w:tcPr>
                  <w:tcW w:w="213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楷体"/>
                      <w:sz w:val="24"/>
                    </w:rPr>
                  </w:pPr>
                  <w:r>
                    <w:rPr>
                      <w:rFonts w:ascii="Times New Roman" w:hAnsi="楷体" w:eastAsia="楷体"/>
                      <w:sz w:val="24"/>
                    </w:rPr>
                    <w:t>中国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3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楷体"/>
                      <w:sz w:val="24"/>
                    </w:rPr>
                  </w:pPr>
                  <w:r>
                    <w:rPr>
                      <w:rFonts w:ascii="Times New Roman" w:hAnsi="楷体" w:eastAsia="楷体"/>
                      <w:sz w:val="24"/>
                    </w:rPr>
                    <w:t>讲师</w:t>
                  </w:r>
                </w:p>
              </w:tc>
              <w:tc>
                <w:tcPr>
                  <w:tcW w:w="213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楷体"/>
                      <w:sz w:val="24"/>
                    </w:rPr>
                  </w:pPr>
                  <w:r>
                    <w:rPr>
                      <w:rFonts w:ascii="Times New Roman" w:hAnsi="Times New Roman" w:eastAsia="楷体"/>
                      <w:sz w:val="24"/>
                    </w:rPr>
                    <w:t>2005.5-2007.</w:t>
                  </w:r>
                  <w:r>
                    <w:rPr>
                      <w:rFonts w:hint="eastAsia" w:ascii="Times New Roman" w:hAnsi="Times New Roman" w:eastAsia="楷体"/>
                      <w:sz w:val="24"/>
                    </w:rPr>
                    <w:t>9</w:t>
                  </w:r>
                </w:p>
              </w:tc>
              <w:tc>
                <w:tcPr>
                  <w:tcW w:w="213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楷体"/>
                      <w:sz w:val="24"/>
                    </w:rPr>
                  </w:pPr>
                  <w:r>
                    <w:rPr>
                      <w:rFonts w:ascii="Times New Roman" w:hAnsi="楷体" w:eastAsia="楷体"/>
                      <w:sz w:val="24"/>
                    </w:rPr>
                    <w:t>浙江工业大学</w:t>
                  </w:r>
                </w:p>
              </w:tc>
              <w:tc>
                <w:tcPr>
                  <w:tcW w:w="213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楷体"/>
                      <w:sz w:val="24"/>
                    </w:rPr>
                  </w:pPr>
                  <w:r>
                    <w:rPr>
                      <w:rFonts w:ascii="Times New Roman" w:hAnsi="楷体" w:eastAsia="楷体"/>
                      <w:sz w:val="24"/>
                    </w:rPr>
                    <w:t>中国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3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楷体"/>
                      <w:sz w:val="24"/>
                    </w:rPr>
                  </w:pPr>
                  <w:r>
                    <w:rPr>
                      <w:rFonts w:ascii="Times New Roman" w:hAnsi="楷体" w:eastAsia="楷体"/>
                      <w:sz w:val="24"/>
                    </w:rPr>
                    <w:t>助理工程师</w:t>
                  </w:r>
                </w:p>
              </w:tc>
              <w:tc>
                <w:tcPr>
                  <w:tcW w:w="213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楷体"/>
                      <w:sz w:val="24"/>
                    </w:rPr>
                  </w:pPr>
                  <w:r>
                    <w:rPr>
                      <w:rFonts w:ascii="Times New Roman" w:hAnsi="Times New Roman" w:eastAsia="楷体"/>
                      <w:sz w:val="24"/>
                    </w:rPr>
                    <w:t>1996.8-2000.8</w:t>
                  </w:r>
                </w:p>
              </w:tc>
              <w:tc>
                <w:tcPr>
                  <w:tcW w:w="2138" w:type="dxa"/>
                  <w:noWrap w:val="0"/>
                  <w:vAlign w:val="center"/>
                </w:tcPr>
                <w:p>
                  <w:pPr>
                    <w:rPr>
                      <w:rFonts w:ascii="Times New Roman" w:hAnsi="Times New Roman" w:eastAsia="楷体"/>
                      <w:sz w:val="24"/>
                    </w:rPr>
                  </w:pPr>
                  <w:r>
                    <w:rPr>
                      <w:rFonts w:ascii="Times New Roman" w:hAnsi="楷体" w:eastAsia="楷体"/>
                      <w:sz w:val="24"/>
                    </w:rPr>
                    <w:t>江西农业大学制药厂</w:t>
                  </w:r>
                </w:p>
              </w:tc>
              <w:tc>
                <w:tcPr>
                  <w:tcW w:w="213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楷体"/>
                      <w:sz w:val="24"/>
                    </w:rPr>
                  </w:pPr>
                  <w:r>
                    <w:rPr>
                      <w:rFonts w:ascii="Times New Roman" w:hAnsi="楷体" w:eastAsia="楷体"/>
                      <w:sz w:val="24"/>
                    </w:rPr>
                    <w:t>中国</w:t>
                  </w:r>
                </w:p>
              </w:tc>
            </w:tr>
          </w:tbl>
          <w:p>
            <w:pPr>
              <w:spacing w:line="400" w:lineRule="exact"/>
              <w:rPr>
                <w:rFonts w:hint="eastAsia" w:ascii="楷体_GB2312" w:eastAsia="楷体_GB2312"/>
                <w:sz w:val="24"/>
              </w:rPr>
            </w:pPr>
          </w:p>
        </w:tc>
      </w:tr>
    </w:tbl>
    <w:p>
      <w:pPr>
        <w:spacing w:line="400" w:lineRule="exact"/>
        <w:jc w:val="both"/>
        <w:rPr>
          <w:rFonts w:hint="default" w:ascii="黑体" w:eastAsia="黑体"/>
          <w:sz w:val="28"/>
          <w:szCs w:val="28"/>
          <w:lang w:val="en-US" w:eastAsia="zh-CN"/>
        </w:rPr>
      </w:pPr>
    </w:p>
    <w:p>
      <w:pPr>
        <w:spacing w:line="400" w:lineRule="exact"/>
        <w:jc w:val="both"/>
        <w:rPr>
          <w:rFonts w:hint="default" w:ascii="黑体" w:eastAsia="黑体"/>
          <w:sz w:val="28"/>
          <w:szCs w:val="28"/>
          <w:lang w:val="en-US" w:eastAsia="zh-CN"/>
        </w:rPr>
      </w:pPr>
    </w:p>
    <w:p>
      <w:pPr>
        <w:spacing w:line="400" w:lineRule="exact"/>
        <w:jc w:val="both"/>
        <w:rPr>
          <w:rFonts w:hint="default" w:ascii="黑体" w:eastAsia="黑体"/>
          <w:sz w:val="28"/>
          <w:szCs w:val="28"/>
          <w:lang w:val="en-US" w:eastAsia="zh-CN"/>
        </w:rPr>
      </w:pPr>
    </w:p>
    <w:p>
      <w:pPr>
        <w:spacing w:line="400" w:lineRule="exact"/>
        <w:jc w:val="both"/>
        <w:rPr>
          <w:rFonts w:hint="default" w:ascii="黑体" w:eastAsia="黑体"/>
          <w:sz w:val="28"/>
          <w:szCs w:val="28"/>
          <w:lang w:val="en-US" w:eastAsia="zh-CN"/>
        </w:rPr>
      </w:pPr>
    </w:p>
    <w:p>
      <w:pPr>
        <w:spacing w:line="400" w:lineRule="exact"/>
        <w:jc w:val="both"/>
        <w:rPr>
          <w:rFonts w:hint="default" w:ascii="黑体" w:eastAsia="黑体"/>
          <w:sz w:val="28"/>
          <w:szCs w:val="28"/>
          <w:lang w:val="en-US" w:eastAsia="zh-CN"/>
        </w:rPr>
      </w:pPr>
    </w:p>
    <w:p>
      <w:pPr>
        <w:spacing w:line="400" w:lineRule="exact"/>
        <w:jc w:val="both"/>
        <w:rPr>
          <w:rFonts w:hint="default" w:ascii="黑体" w:eastAsia="黑体"/>
          <w:sz w:val="28"/>
          <w:szCs w:val="28"/>
          <w:lang w:val="en-US" w:eastAsia="zh-CN"/>
        </w:rPr>
      </w:pPr>
    </w:p>
    <w:p>
      <w:pPr>
        <w:spacing w:line="400" w:lineRule="exact"/>
        <w:jc w:val="both"/>
        <w:rPr>
          <w:rFonts w:hint="default" w:ascii="黑体" w:eastAsia="黑体"/>
          <w:sz w:val="28"/>
          <w:szCs w:val="28"/>
          <w:lang w:val="en-US" w:eastAsia="zh-CN"/>
        </w:rPr>
      </w:pPr>
    </w:p>
    <w:p>
      <w:pPr>
        <w:spacing w:line="400" w:lineRule="exact"/>
        <w:jc w:val="both"/>
        <w:rPr>
          <w:rFonts w:hint="default" w:ascii="黑体" w:eastAsia="黑体"/>
          <w:sz w:val="28"/>
          <w:szCs w:val="28"/>
          <w:lang w:val="en-US" w:eastAsia="zh-CN"/>
        </w:rPr>
      </w:pPr>
    </w:p>
    <w:p>
      <w:pPr>
        <w:spacing w:line="400" w:lineRule="exact"/>
        <w:jc w:val="both"/>
        <w:rPr>
          <w:rFonts w:hint="default" w:ascii="黑体" w:eastAsia="黑体"/>
          <w:sz w:val="28"/>
          <w:szCs w:val="28"/>
          <w:lang w:val="en-US" w:eastAsia="zh-CN"/>
        </w:rPr>
      </w:pPr>
    </w:p>
    <w:p>
      <w:pPr>
        <w:spacing w:line="400" w:lineRule="exact"/>
        <w:jc w:val="both"/>
        <w:rPr>
          <w:rFonts w:hint="default" w:ascii="黑体" w:eastAsia="黑体"/>
          <w:sz w:val="28"/>
          <w:szCs w:val="28"/>
          <w:lang w:val="en-US" w:eastAsia="zh-CN"/>
        </w:rPr>
      </w:pPr>
    </w:p>
    <w:p>
      <w:pPr>
        <w:spacing w:line="400" w:lineRule="exact"/>
        <w:jc w:val="both"/>
        <w:rPr>
          <w:rFonts w:hint="default" w:ascii="黑体" w:eastAsia="黑体"/>
          <w:sz w:val="28"/>
          <w:szCs w:val="28"/>
          <w:lang w:val="en-US" w:eastAsia="zh-CN"/>
        </w:rPr>
      </w:pPr>
    </w:p>
    <w:p>
      <w:pPr>
        <w:spacing w:line="400" w:lineRule="exact"/>
        <w:jc w:val="both"/>
        <w:rPr>
          <w:rFonts w:hint="default" w:ascii="黑体" w:eastAsia="黑体"/>
          <w:sz w:val="28"/>
          <w:szCs w:val="28"/>
          <w:lang w:val="en-US" w:eastAsia="zh-CN"/>
        </w:rPr>
      </w:pPr>
    </w:p>
    <w:p>
      <w:pPr>
        <w:spacing w:line="400" w:lineRule="exact"/>
        <w:jc w:val="both"/>
        <w:rPr>
          <w:rFonts w:hint="default" w:ascii="黑体" w:eastAsia="黑体"/>
          <w:sz w:val="28"/>
          <w:szCs w:val="28"/>
          <w:lang w:val="en-US" w:eastAsia="zh-CN"/>
        </w:rPr>
      </w:pPr>
    </w:p>
    <w:p>
      <w:pPr>
        <w:spacing w:line="400" w:lineRule="exact"/>
        <w:jc w:val="both"/>
        <w:rPr>
          <w:rFonts w:hint="default" w:ascii="黑体" w:eastAsia="黑体"/>
          <w:sz w:val="28"/>
          <w:szCs w:val="28"/>
          <w:lang w:val="en-US" w:eastAsia="zh-CN"/>
        </w:rPr>
      </w:pPr>
    </w:p>
    <w:tbl>
      <w:tblPr>
        <w:tblStyle w:val="3"/>
        <w:tblpPr w:leftFromText="180" w:rightFromText="180" w:vertAnchor="text" w:horzAnchor="page" w:tblpX="803" w:tblpY="314"/>
        <w:tblOverlap w:val="never"/>
        <w:tblW w:w="9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6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8"/>
        <w:gridCol w:w="1639"/>
        <w:gridCol w:w="1345"/>
        <w:gridCol w:w="1077"/>
        <w:gridCol w:w="1060"/>
        <w:gridCol w:w="1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4" w:hRule="atLeast"/>
        </w:trPr>
        <w:tc>
          <w:tcPr>
            <w:tcW w:w="9440" w:type="dxa"/>
            <w:gridSpan w:val="6"/>
            <w:noWrap w:val="0"/>
            <w:vAlign w:val="center"/>
          </w:tcPr>
          <w:p>
            <w:pPr>
              <w:numPr>
                <w:ins w:id="0" w:author="NTKO" w:date="2022-04-19T00:36:00Z"/>
              </w:numPr>
              <w:autoSpaceDE w:val="0"/>
              <w:autoSpaceDN w:val="0"/>
              <w:adjustRightInd w:val="0"/>
              <w:spacing w:before="100" w:after="100" w:line="320" w:lineRule="exact"/>
              <w:jc w:val="center"/>
              <w:rPr>
                <w:rFonts w:hint="eastAsia" w:ascii="黑体" w:hAnsi="华文仿宋" w:eastAsia="黑体"/>
                <w:sz w:val="28"/>
                <w:szCs w:val="28"/>
              </w:rPr>
            </w:pPr>
            <w:r>
              <w:rPr>
                <w:rFonts w:hint="eastAsia" w:ascii="黑体" w:hAnsi="华文仿宋" w:eastAsia="黑体"/>
                <w:sz w:val="28"/>
                <w:szCs w:val="28"/>
                <w:highlight w:val="none"/>
              </w:rPr>
              <w:t>自主知识产权（专利权、商标权、著作权等）情况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22" w:hRule="atLeast"/>
        </w:trPr>
        <w:tc>
          <w:tcPr>
            <w:tcW w:w="2828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1" w:author="NTKO" w:date="2022-04-19T00:36:00Z"/>
              </w:numPr>
              <w:autoSpaceDE w:val="0"/>
              <w:autoSpaceDN w:val="0"/>
              <w:adjustRightInd w:val="0"/>
              <w:spacing w:before="100" w:after="100" w:line="180" w:lineRule="exact"/>
              <w:jc w:val="center"/>
              <w:rPr>
                <w:rFonts w:hint="eastAsia" w:ascii="黑体" w:hAnsi="华文仿宋" w:eastAsia="黑体"/>
                <w:sz w:val="28"/>
                <w:szCs w:val="28"/>
              </w:rPr>
            </w:pPr>
            <w:r>
              <w:rPr>
                <w:rFonts w:hint="eastAsia" w:ascii="黑体" w:hAnsi="华文仿宋" w:eastAsia="黑体"/>
                <w:sz w:val="28"/>
                <w:szCs w:val="28"/>
              </w:rPr>
              <w:t>项目名称</w:t>
            </w:r>
          </w:p>
        </w:tc>
        <w:tc>
          <w:tcPr>
            <w:tcW w:w="1639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2" w:author="NTKO" w:date="2022-04-19T00:36:00Z"/>
              </w:numPr>
              <w:autoSpaceDE w:val="0"/>
              <w:autoSpaceDN w:val="0"/>
              <w:adjustRightInd w:val="0"/>
              <w:spacing w:before="100" w:after="100" w:line="180" w:lineRule="exact"/>
              <w:jc w:val="center"/>
              <w:rPr>
                <w:rFonts w:hint="eastAsia" w:ascii="黑体" w:hAnsi="华文仿宋" w:eastAsia="黑体"/>
                <w:sz w:val="28"/>
                <w:szCs w:val="28"/>
              </w:rPr>
            </w:pPr>
            <w:r>
              <w:rPr>
                <w:rFonts w:hint="eastAsia" w:ascii="黑体" w:hAnsi="华文仿宋" w:eastAsia="黑体"/>
                <w:sz w:val="28"/>
                <w:szCs w:val="28"/>
              </w:rPr>
              <w:t>项目级别</w:t>
            </w:r>
          </w:p>
        </w:tc>
        <w:tc>
          <w:tcPr>
            <w:tcW w:w="1345" w:type="dxa"/>
            <w:tcBorders>
              <w:left w:val="single" w:color="000000" w:sz="4" w:space="0"/>
            </w:tcBorders>
            <w:noWrap w:val="0"/>
            <w:vAlign w:val="center"/>
          </w:tcPr>
          <w:p>
            <w:pPr>
              <w:numPr>
                <w:ins w:id="3" w:author="NTKO" w:date="2022-04-19T00:36:00Z"/>
              </w:numPr>
              <w:autoSpaceDE w:val="0"/>
              <w:autoSpaceDN w:val="0"/>
              <w:adjustRightInd w:val="0"/>
              <w:spacing w:before="100" w:after="100" w:line="300" w:lineRule="exact"/>
              <w:jc w:val="center"/>
              <w:rPr>
                <w:rFonts w:hint="eastAsia" w:ascii="黑体" w:hAnsi="华文仿宋" w:eastAsia="黑体"/>
                <w:sz w:val="28"/>
                <w:szCs w:val="28"/>
              </w:rPr>
            </w:pPr>
            <w:r>
              <w:rPr>
                <w:rFonts w:hint="eastAsia" w:ascii="黑体" w:hAnsi="华文仿宋" w:eastAsia="黑体"/>
                <w:sz w:val="28"/>
                <w:szCs w:val="28"/>
              </w:rPr>
              <w:t>项目经费（万元）</w:t>
            </w:r>
          </w:p>
        </w:tc>
        <w:tc>
          <w:tcPr>
            <w:tcW w:w="1077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4" w:author="NTKO" w:date="2022-04-19T00:36:00Z"/>
              </w:numPr>
              <w:autoSpaceDE w:val="0"/>
              <w:autoSpaceDN w:val="0"/>
              <w:adjustRightInd w:val="0"/>
              <w:spacing w:before="100" w:after="100" w:line="280" w:lineRule="exact"/>
              <w:jc w:val="center"/>
              <w:rPr>
                <w:rFonts w:hint="eastAsia" w:ascii="黑体" w:hAnsi="华文仿宋" w:eastAsia="黑体"/>
                <w:sz w:val="28"/>
                <w:szCs w:val="28"/>
              </w:rPr>
            </w:pPr>
            <w:r>
              <w:rPr>
                <w:rFonts w:hint="eastAsia" w:ascii="黑体" w:hAnsi="华文仿宋" w:eastAsia="黑体"/>
                <w:sz w:val="28"/>
                <w:szCs w:val="28"/>
              </w:rPr>
              <w:t>起止年度</w:t>
            </w:r>
          </w:p>
        </w:tc>
        <w:tc>
          <w:tcPr>
            <w:tcW w:w="1060" w:type="dxa"/>
            <w:tcBorders>
              <w:left w:val="single" w:color="000000" w:sz="4" w:space="0"/>
            </w:tcBorders>
            <w:noWrap w:val="0"/>
            <w:vAlign w:val="center"/>
          </w:tcPr>
          <w:p>
            <w:pPr>
              <w:numPr>
                <w:ins w:id="5" w:author="NTKO" w:date="2022-04-19T00:36:00Z"/>
              </w:numPr>
              <w:autoSpaceDE w:val="0"/>
              <w:autoSpaceDN w:val="0"/>
              <w:adjustRightInd w:val="0"/>
              <w:spacing w:before="100" w:after="100" w:line="300" w:lineRule="exact"/>
              <w:jc w:val="center"/>
              <w:rPr>
                <w:rFonts w:hint="eastAsia" w:ascii="黑体" w:hAnsi="华文仿宋" w:eastAsia="黑体"/>
                <w:sz w:val="28"/>
                <w:szCs w:val="28"/>
              </w:rPr>
            </w:pPr>
            <w:r>
              <w:rPr>
                <w:rFonts w:hint="eastAsia" w:ascii="黑体" w:hAnsi="华文仿宋" w:eastAsia="黑体"/>
                <w:sz w:val="28"/>
                <w:szCs w:val="28"/>
              </w:rPr>
              <w:t>排名（位次/总人数）</w:t>
            </w:r>
          </w:p>
        </w:tc>
        <w:tc>
          <w:tcPr>
            <w:tcW w:w="1491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numPr>
                <w:ins w:id="6" w:author="NTKO" w:date="2022-04-19T00:36:00Z"/>
              </w:numPr>
              <w:autoSpaceDE w:val="0"/>
              <w:autoSpaceDN w:val="0"/>
              <w:adjustRightInd w:val="0"/>
              <w:spacing w:before="100" w:after="100" w:line="320" w:lineRule="exact"/>
              <w:jc w:val="center"/>
              <w:rPr>
                <w:rFonts w:hint="eastAsia" w:ascii="黑体" w:hAnsi="华文仿宋" w:eastAsia="黑体"/>
                <w:sz w:val="28"/>
                <w:szCs w:val="28"/>
              </w:rPr>
            </w:pPr>
            <w:r>
              <w:rPr>
                <w:rFonts w:hint="eastAsia" w:ascii="黑体" w:hAnsi="华文仿宋" w:eastAsia="黑体"/>
                <w:sz w:val="28"/>
                <w:szCs w:val="28"/>
              </w:rPr>
              <w:t>本人职务及任务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82" w:hRule="atLeast"/>
        </w:trPr>
        <w:tc>
          <w:tcPr>
            <w:tcW w:w="2828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7" w:author="NTKO" w:date="2022-04-19T00:36:00Z"/>
              </w:numPr>
              <w:autoSpaceDE w:val="0"/>
              <w:autoSpaceDN w:val="0"/>
              <w:adjustRightInd w:val="0"/>
              <w:spacing w:line="400" w:lineRule="exact"/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</w:pPr>
            <w:r>
              <w:rPr>
                <w:rStyle w:val="7"/>
                <w:rFonts w:hint="default" w:ascii="Times New Roman" w:hAnsi="黑体" w:eastAsia="黑体"/>
                <w:color w:val="auto"/>
                <w:szCs w:val="21"/>
              </w:rPr>
              <w:t>新颖抗肿瘤化合物四嗪双酰胺肺靶向修饰及其先导优化研究</w:t>
            </w:r>
          </w:p>
        </w:tc>
        <w:tc>
          <w:tcPr>
            <w:tcW w:w="1639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8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</w:pPr>
            <w:r>
              <w:rPr>
                <w:rStyle w:val="7"/>
                <w:rFonts w:hint="default" w:ascii="Times New Roman" w:hAnsi="黑体" w:eastAsia="黑体"/>
                <w:color w:val="auto"/>
                <w:szCs w:val="21"/>
              </w:rPr>
              <w:t>国家自然科学基金</w:t>
            </w:r>
          </w:p>
        </w:tc>
        <w:tc>
          <w:tcPr>
            <w:tcW w:w="1345" w:type="dxa"/>
            <w:tcBorders>
              <w:left w:val="single" w:color="000000" w:sz="4" w:space="0"/>
            </w:tcBorders>
            <w:noWrap w:val="0"/>
            <w:vAlign w:val="center"/>
          </w:tcPr>
          <w:p>
            <w:pPr>
              <w:numPr>
                <w:ins w:id="9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</w:pPr>
            <w:r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  <w:t>18</w:t>
            </w:r>
          </w:p>
        </w:tc>
        <w:tc>
          <w:tcPr>
            <w:tcW w:w="1077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10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</w:pPr>
            <w:r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  <w:t>2009.01</w:t>
            </w:r>
            <w:r>
              <w:rPr>
                <w:rStyle w:val="7"/>
                <w:rFonts w:hint="default" w:ascii="Times New Roman" w:hAnsi="黑体" w:eastAsia="黑体"/>
                <w:color w:val="auto"/>
                <w:szCs w:val="21"/>
              </w:rPr>
              <w:t>至</w:t>
            </w:r>
            <w:r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  <w:t>2011.12</w:t>
            </w:r>
          </w:p>
        </w:tc>
        <w:tc>
          <w:tcPr>
            <w:tcW w:w="1060" w:type="dxa"/>
            <w:tcBorders>
              <w:left w:val="single" w:color="000000" w:sz="4" w:space="0"/>
            </w:tcBorders>
            <w:noWrap w:val="0"/>
            <w:vAlign w:val="center"/>
          </w:tcPr>
          <w:p>
            <w:pPr>
              <w:numPr>
                <w:ins w:id="11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</w:pPr>
            <w:r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  <w:t>1/7</w:t>
            </w:r>
          </w:p>
        </w:tc>
        <w:tc>
          <w:tcPr>
            <w:tcW w:w="1491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numPr>
                <w:ins w:id="12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</w:pPr>
            <w:r>
              <w:rPr>
                <w:rStyle w:val="7"/>
                <w:rFonts w:hint="default" w:ascii="Times New Roman" w:hAnsi="黑体" w:eastAsia="黑体"/>
                <w:color w:val="auto"/>
                <w:szCs w:val="21"/>
              </w:rPr>
              <w:t>项目</w:t>
            </w:r>
            <w:r>
              <w:rPr>
                <w:rFonts w:ascii="Times New Roman" w:hAnsi="黑体" w:eastAsia="黑体"/>
                <w:szCs w:val="21"/>
              </w:rPr>
              <w:t>负责人</w:t>
            </w:r>
            <w:r>
              <w:rPr>
                <w:rStyle w:val="7"/>
                <w:rFonts w:hint="default" w:ascii="Times New Roman" w:hAnsi="黑体" w:eastAsia="黑体"/>
                <w:szCs w:val="21"/>
              </w:rPr>
              <w:t>，主持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0" w:hRule="atLeast"/>
        </w:trPr>
        <w:tc>
          <w:tcPr>
            <w:tcW w:w="2828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13" w:author="NTKO" w:date="2022-04-19T00:36:00Z"/>
              </w:numPr>
              <w:autoSpaceDE w:val="0"/>
              <w:autoSpaceDN w:val="0"/>
              <w:adjustRightInd w:val="0"/>
              <w:spacing w:line="400" w:lineRule="exact"/>
              <w:rPr>
                <w:rFonts w:ascii="Times New Roman" w:hAnsi="Times New Roman" w:eastAsia="黑体"/>
                <w:szCs w:val="21"/>
              </w:rPr>
            </w:pPr>
            <w:r>
              <w:rPr>
                <w:rStyle w:val="7"/>
                <w:rFonts w:hint="default" w:ascii="Times New Roman" w:hAnsi="黑体" w:eastAsia="黑体"/>
                <w:color w:val="auto"/>
                <w:szCs w:val="21"/>
              </w:rPr>
              <w:t>新型聚酰胺基因靶向药物的研发创新团队</w:t>
            </w:r>
          </w:p>
        </w:tc>
        <w:tc>
          <w:tcPr>
            <w:tcW w:w="1639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14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</w:pPr>
            <w:r>
              <w:rPr>
                <w:rStyle w:val="7"/>
                <w:rFonts w:hint="default" w:ascii="Times New Roman" w:hAnsi="黑体" w:eastAsia="黑体"/>
                <w:color w:val="auto"/>
                <w:szCs w:val="21"/>
              </w:rPr>
              <w:t>浙江省科技计划项目</w:t>
            </w:r>
            <w:r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  <w:t>-</w:t>
            </w:r>
            <w:r>
              <w:rPr>
                <w:rStyle w:val="7"/>
                <w:rFonts w:hint="default" w:ascii="Times New Roman" w:hAnsi="黑体" w:eastAsia="黑体"/>
                <w:color w:val="auto"/>
                <w:szCs w:val="21"/>
              </w:rPr>
              <w:t>领军型创新创业团队</w:t>
            </w:r>
          </w:p>
        </w:tc>
        <w:tc>
          <w:tcPr>
            <w:tcW w:w="1345" w:type="dxa"/>
            <w:tcBorders>
              <w:left w:val="single" w:color="000000" w:sz="4" w:space="0"/>
            </w:tcBorders>
            <w:noWrap w:val="0"/>
            <w:vAlign w:val="center"/>
          </w:tcPr>
          <w:p>
            <w:pPr>
              <w:numPr>
                <w:ins w:id="15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</w:pPr>
            <w:r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  <w:t>125</w:t>
            </w:r>
          </w:p>
        </w:tc>
        <w:tc>
          <w:tcPr>
            <w:tcW w:w="1077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16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</w:pPr>
            <w:r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  <w:t>2019.01</w:t>
            </w:r>
            <w:r>
              <w:rPr>
                <w:rStyle w:val="7"/>
                <w:rFonts w:hint="default" w:ascii="Times New Roman" w:hAnsi="黑体" w:eastAsia="黑体"/>
                <w:color w:val="auto"/>
                <w:szCs w:val="21"/>
              </w:rPr>
              <w:t>至</w:t>
            </w:r>
            <w:r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  <w:t>2021.12</w:t>
            </w:r>
          </w:p>
        </w:tc>
        <w:tc>
          <w:tcPr>
            <w:tcW w:w="1060" w:type="dxa"/>
            <w:tcBorders>
              <w:left w:val="single" w:color="000000" w:sz="4" w:space="0"/>
            </w:tcBorders>
            <w:noWrap w:val="0"/>
            <w:vAlign w:val="center"/>
          </w:tcPr>
          <w:p>
            <w:pPr>
              <w:numPr>
                <w:ins w:id="17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</w:pPr>
            <w:r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  <w:t>2/10</w:t>
            </w:r>
          </w:p>
        </w:tc>
        <w:tc>
          <w:tcPr>
            <w:tcW w:w="1491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numPr>
                <w:ins w:id="18" w:author="NTKO" w:date="2022-04-20T10:59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</w:pPr>
            <w:r>
              <w:rPr>
                <w:rStyle w:val="7"/>
                <w:rFonts w:hint="default" w:ascii="Times New Roman" w:hAnsi="黑体" w:eastAsia="黑体"/>
                <w:szCs w:val="21"/>
              </w:rPr>
              <w:t>项目</w:t>
            </w:r>
            <w:r>
              <w:rPr>
                <w:rFonts w:ascii="Times New Roman" w:hAnsi="黑体" w:eastAsia="黑体"/>
                <w:szCs w:val="21"/>
              </w:rPr>
              <w:t>骨干</w:t>
            </w:r>
            <w:r>
              <w:rPr>
                <w:rStyle w:val="7"/>
                <w:rFonts w:hint="default" w:ascii="Times New Roman" w:hAnsi="黑体" w:eastAsia="黑体"/>
                <w:szCs w:val="21"/>
              </w:rPr>
              <w:t>，参与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89" w:hRule="atLeast"/>
        </w:trPr>
        <w:tc>
          <w:tcPr>
            <w:tcW w:w="2828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19" w:author="NTKO" w:date="2022-04-19T00:36:00Z"/>
              </w:numPr>
              <w:autoSpaceDE w:val="0"/>
              <w:autoSpaceDN w:val="0"/>
              <w:adjustRightInd w:val="0"/>
              <w:spacing w:line="400" w:lineRule="exact"/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</w:pPr>
            <w:r>
              <w:rPr>
                <w:rStyle w:val="7"/>
                <w:rFonts w:hint="default" w:ascii="Times New Roman" w:hAnsi="黑体" w:eastAsia="黑体"/>
                <w:color w:val="auto"/>
                <w:szCs w:val="21"/>
              </w:rPr>
              <w:t>新型</w:t>
            </w:r>
            <w:r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  <w:t>SMYD2</w:t>
            </w:r>
            <w:r>
              <w:rPr>
                <w:rStyle w:val="7"/>
                <w:rFonts w:hint="default" w:ascii="Times New Roman" w:hAnsi="黑体" w:eastAsia="黑体"/>
                <w:color w:val="auto"/>
                <w:szCs w:val="21"/>
              </w:rPr>
              <w:t>靶向抑制剂的动态优化设计、合成及机制研究</w:t>
            </w:r>
          </w:p>
        </w:tc>
        <w:tc>
          <w:tcPr>
            <w:tcW w:w="1639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20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</w:pPr>
            <w:r>
              <w:rPr>
                <w:rStyle w:val="7"/>
                <w:rFonts w:hint="default" w:ascii="Times New Roman" w:hAnsi="黑体" w:eastAsia="黑体"/>
                <w:color w:val="auto"/>
                <w:szCs w:val="21"/>
              </w:rPr>
              <w:t>浙江省自然科学基金</w:t>
            </w:r>
          </w:p>
        </w:tc>
        <w:tc>
          <w:tcPr>
            <w:tcW w:w="1345" w:type="dxa"/>
            <w:tcBorders>
              <w:left w:val="single" w:color="000000" w:sz="4" w:space="0"/>
            </w:tcBorders>
            <w:noWrap w:val="0"/>
            <w:vAlign w:val="center"/>
          </w:tcPr>
          <w:p>
            <w:pPr>
              <w:numPr>
                <w:ins w:id="21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</w:pPr>
            <w:r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  <w:t>9</w:t>
            </w:r>
          </w:p>
        </w:tc>
        <w:tc>
          <w:tcPr>
            <w:tcW w:w="1077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22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</w:pPr>
            <w:r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  <w:t>2019.01</w:t>
            </w:r>
            <w:r>
              <w:rPr>
                <w:rStyle w:val="7"/>
                <w:rFonts w:hint="default" w:ascii="Times New Roman" w:hAnsi="黑体" w:eastAsia="黑体"/>
                <w:color w:val="auto"/>
                <w:szCs w:val="21"/>
              </w:rPr>
              <w:t>至</w:t>
            </w:r>
            <w:r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  <w:t>2021.12</w:t>
            </w:r>
          </w:p>
        </w:tc>
        <w:tc>
          <w:tcPr>
            <w:tcW w:w="1060" w:type="dxa"/>
            <w:tcBorders>
              <w:left w:val="single" w:color="000000" w:sz="4" w:space="0"/>
            </w:tcBorders>
            <w:noWrap w:val="0"/>
            <w:vAlign w:val="center"/>
          </w:tcPr>
          <w:p>
            <w:pPr>
              <w:numPr>
                <w:ins w:id="23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</w:pPr>
            <w:r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  <w:t>1/7</w:t>
            </w:r>
          </w:p>
        </w:tc>
        <w:tc>
          <w:tcPr>
            <w:tcW w:w="1491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numPr>
                <w:ins w:id="24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</w:pPr>
            <w:r>
              <w:rPr>
                <w:rStyle w:val="7"/>
                <w:rFonts w:hint="default" w:ascii="Times New Roman" w:hAnsi="黑体" w:eastAsia="黑体"/>
                <w:color w:val="auto"/>
                <w:szCs w:val="21"/>
              </w:rPr>
              <w:t>项目</w:t>
            </w:r>
            <w:r>
              <w:rPr>
                <w:rFonts w:ascii="Times New Roman" w:hAnsi="黑体" w:eastAsia="黑体"/>
                <w:szCs w:val="21"/>
              </w:rPr>
              <w:t>负责人</w:t>
            </w:r>
            <w:r>
              <w:rPr>
                <w:rStyle w:val="7"/>
                <w:rFonts w:hint="default" w:ascii="Times New Roman" w:hAnsi="黑体" w:eastAsia="黑体"/>
                <w:szCs w:val="21"/>
              </w:rPr>
              <w:t>，主持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31" w:hRule="atLeast"/>
        </w:trPr>
        <w:tc>
          <w:tcPr>
            <w:tcW w:w="2828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25" w:author="NTKO" w:date="2022-04-19T00:36:00Z"/>
              </w:numPr>
              <w:autoSpaceDE w:val="0"/>
              <w:autoSpaceDN w:val="0"/>
              <w:adjustRightInd w:val="0"/>
              <w:spacing w:line="400" w:lineRule="exact"/>
              <w:rPr>
                <w:rFonts w:ascii="Times New Roman" w:hAnsi="Times New Roman" w:eastAsia="黑体"/>
                <w:szCs w:val="21"/>
              </w:rPr>
            </w:pPr>
            <w:r>
              <w:rPr>
                <w:rStyle w:val="7"/>
                <w:rFonts w:hint="default" w:ascii="Times New Roman" w:hAnsi="黑体" w:eastAsia="黑体"/>
                <w:color w:val="auto"/>
                <w:szCs w:val="21"/>
              </w:rPr>
              <w:t>新型</w:t>
            </w:r>
            <w:r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  <w:t>1,4-(</w:t>
            </w:r>
            <w:r>
              <w:rPr>
                <w:rStyle w:val="7"/>
                <w:rFonts w:hint="default" w:ascii="Times New Roman" w:hAnsi="黑体" w:eastAsia="黑体"/>
                <w:color w:val="auto"/>
                <w:szCs w:val="21"/>
              </w:rPr>
              <w:t>不</w:t>
            </w:r>
            <w:r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  <w:t>)</w:t>
            </w:r>
            <w:r>
              <w:rPr>
                <w:rStyle w:val="7"/>
                <w:rFonts w:hint="default" w:ascii="Times New Roman" w:hAnsi="黑体" w:eastAsia="黑体"/>
                <w:color w:val="auto"/>
                <w:szCs w:val="21"/>
              </w:rPr>
              <w:t>对称取代酰基</w:t>
            </w:r>
            <w:r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  <w:t>-S-</w:t>
            </w:r>
            <w:r>
              <w:rPr>
                <w:rStyle w:val="7"/>
                <w:rFonts w:hint="default" w:ascii="Times New Roman" w:hAnsi="黑体" w:eastAsia="黑体"/>
                <w:color w:val="auto"/>
                <w:szCs w:val="21"/>
              </w:rPr>
              <w:t>四嗪类抗肿瘤化合物</w:t>
            </w:r>
            <w:r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  <w:t>3D-QSAR</w:t>
            </w:r>
            <w:r>
              <w:rPr>
                <w:rStyle w:val="7"/>
                <w:rFonts w:hint="default" w:ascii="Times New Roman" w:hAnsi="黑体" w:eastAsia="黑体"/>
                <w:color w:val="auto"/>
                <w:szCs w:val="21"/>
              </w:rPr>
              <w:t>模型的构建、优化及其作用机制研究</w:t>
            </w:r>
          </w:p>
        </w:tc>
        <w:tc>
          <w:tcPr>
            <w:tcW w:w="1639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26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</w:pPr>
            <w:r>
              <w:rPr>
                <w:rStyle w:val="7"/>
                <w:rFonts w:hint="default" w:ascii="Times New Roman" w:hAnsi="黑体" w:eastAsia="黑体"/>
                <w:color w:val="auto"/>
                <w:szCs w:val="21"/>
              </w:rPr>
              <w:t>浙江省自然科学基金</w:t>
            </w:r>
          </w:p>
        </w:tc>
        <w:tc>
          <w:tcPr>
            <w:tcW w:w="1345" w:type="dxa"/>
            <w:tcBorders>
              <w:left w:val="single" w:color="000000" w:sz="4" w:space="0"/>
            </w:tcBorders>
            <w:noWrap w:val="0"/>
            <w:vAlign w:val="center"/>
          </w:tcPr>
          <w:p>
            <w:pPr>
              <w:numPr>
                <w:ins w:id="27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</w:pPr>
            <w:r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  <w:t>9.5</w:t>
            </w:r>
          </w:p>
        </w:tc>
        <w:tc>
          <w:tcPr>
            <w:tcW w:w="1077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28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</w:pPr>
            <w:r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  <w:t>2014.01</w:t>
            </w:r>
            <w:r>
              <w:rPr>
                <w:rStyle w:val="7"/>
                <w:rFonts w:hint="default" w:ascii="Times New Roman" w:hAnsi="黑体" w:eastAsia="黑体"/>
                <w:color w:val="auto"/>
                <w:szCs w:val="21"/>
              </w:rPr>
              <w:t>至</w:t>
            </w:r>
            <w:r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  <w:t>2016.12</w:t>
            </w:r>
          </w:p>
        </w:tc>
        <w:tc>
          <w:tcPr>
            <w:tcW w:w="1060" w:type="dxa"/>
            <w:tcBorders>
              <w:left w:val="single" w:color="000000" w:sz="4" w:space="0"/>
            </w:tcBorders>
            <w:noWrap w:val="0"/>
            <w:vAlign w:val="center"/>
          </w:tcPr>
          <w:p>
            <w:pPr>
              <w:numPr>
                <w:ins w:id="29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</w:pPr>
            <w:r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  <w:t>1/7</w:t>
            </w:r>
          </w:p>
        </w:tc>
        <w:tc>
          <w:tcPr>
            <w:tcW w:w="1491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numPr>
                <w:ins w:id="30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</w:pPr>
            <w:r>
              <w:rPr>
                <w:rStyle w:val="7"/>
                <w:rFonts w:hint="default" w:ascii="Times New Roman" w:hAnsi="黑体" w:eastAsia="黑体"/>
                <w:color w:val="auto"/>
                <w:szCs w:val="21"/>
              </w:rPr>
              <w:t>项目</w:t>
            </w:r>
            <w:r>
              <w:rPr>
                <w:rFonts w:ascii="Times New Roman" w:hAnsi="黑体" w:eastAsia="黑体"/>
                <w:szCs w:val="21"/>
              </w:rPr>
              <w:t>负责人</w:t>
            </w:r>
            <w:r>
              <w:rPr>
                <w:rStyle w:val="7"/>
                <w:rFonts w:hint="default" w:ascii="Times New Roman" w:hAnsi="黑体" w:eastAsia="黑体"/>
                <w:szCs w:val="21"/>
              </w:rPr>
              <w:t>，主持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59" w:hRule="atLeast"/>
        </w:trPr>
        <w:tc>
          <w:tcPr>
            <w:tcW w:w="2828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31" w:author="NTKO" w:date="2022-04-19T00:36:00Z"/>
              </w:numPr>
              <w:autoSpaceDE w:val="0"/>
              <w:autoSpaceDN w:val="0"/>
              <w:adjustRightInd w:val="0"/>
              <w:spacing w:line="400" w:lineRule="exact"/>
              <w:rPr>
                <w:rStyle w:val="8"/>
                <w:rFonts w:hint="default" w:ascii="Times New Roman" w:hAnsi="Times New Roman" w:eastAsia="黑体"/>
                <w:color w:val="auto"/>
                <w:szCs w:val="21"/>
              </w:rPr>
            </w:pPr>
            <w:r>
              <w:rPr>
                <w:rStyle w:val="7"/>
                <w:rFonts w:hint="default" w:ascii="Times New Roman" w:hAnsi="黑体" w:eastAsia="黑体" w:cstheme="minorBidi"/>
                <w:color w:val="auto"/>
                <w:szCs w:val="21"/>
              </w:rPr>
              <w:t>新型四嗪杂环衍生物的设计、合成及其抗肿瘤活性研究</w:t>
            </w:r>
          </w:p>
        </w:tc>
        <w:tc>
          <w:tcPr>
            <w:tcW w:w="1639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32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8"/>
                <w:rFonts w:hint="default" w:ascii="Times New Roman" w:hAnsi="黑体" w:eastAsia="黑体"/>
                <w:color w:val="auto"/>
                <w:szCs w:val="21"/>
              </w:rPr>
            </w:pPr>
            <w:r>
              <w:rPr>
                <w:rStyle w:val="7"/>
                <w:rFonts w:hint="default" w:ascii="Times New Roman" w:hAnsi="黑体" w:eastAsia="黑体"/>
                <w:szCs w:val="21"/>
              </w:rPr>
              <w:t>浙江省自然科学基金</w:t>
            </w:r>
          </w:p>
        </w:tc>
        <w:tc>
          <w:tcPr>
            <w:tcW w:w="1345" w:type="dxa"/>
            <w:tcBorders>
              <w:left w:val="single" w:color="000000" w:sz="4" w:space="0"/>
            </w:tcBorders>
            <w:noWrap w:val="0"/>
            <w:vAlign w:val="center"/>
          </w:tcPr>
          <w:p>
            <w:pPr>
              <w:numPr>
                <w:ins w:id="33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8"/>
                <w:rFonts w:hint="default" w:ascii="Times New Roman" w:hAnsi="Times New Roman" w:eastAsia="黑体"/>
                <w:color w:val="auto"/>
                <w:szCs w:val="21"/>
              </w:rPr>
            </w:pPr>
            <w:r>
              <w:rPr>
                <w:rStyle w:val="7"/>
                <w:rFonts w:hint="default" w:ascii="Times New Roman" w:hAnsi="Times New Roman" w:eastAsia="黑体"/>
                <w:szCs w:val="21"/>
              </w:rPr>
              <w:t>8</w:t>
            </w:r>
          </w:p>
        </w:tc>
        <w:tc>
          <w:tcPr>
            <w:tcW w:w="1077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34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8"/>
                <w:rFonts w:hint="default" w:ascii="Times New Roman" w:hAnsi="Times New Roman" w:eastAsia="黑体"/>
                <w:color w:val="auto"/>
                <w:szCs w:val="21"/>
              </w:rPr>
            </w:pPr>
            <w:r>
              <w:rPr>
                <w:rStyle w:val="7"/>
                <w:rFonts w:hint="default" w:ascii="Times New Roman" w:hAnsi="Times New Roman" w:eastAsia="黑体"/>
                <w:szCs w:val="21"/>
              </w:rPr>
              <w:t>2010.01</w:t>
            </w:r>
            <w:r>
              <w:rPr>
                <w:rStyle w:val="7"/>
                <w:rFonts w:hint="default" w:ascii="Times New Roman" w:hAnsi="黑体" w:eastAsia="黑体"/>
                <w:szCs w:val="21"/>
              </w:rPr>
              <w:t>至</w:t>
            </w:r>
            <w:r>
              <w:rPr>
                <w:rStyle w:val="7"/>
                <w:rFonts w:hint="default" w:ascii="Times New Roman" w:hAnsi="Times New Roman" w:eastAsia="黑体"/>
                <w:szCs w:val="21"/>
              </w:rPr>
              <w:t>2011.12</w:t>
            </w:r>
          </w:p>
        </w:tc>
        <w:tc>
          <w:tcPr>
            <w:tcW w:w="1060" w:type="dxa"/>
            <w:tcBorders>
              <w:left w:val="single" w:color="000000" w:sz="4" w:space="0"/>
            </w:tcBorders>
            <w:noWrap w:val="0"/>
            <w:vAlign w:val="center"/>
          </w:tcPr>
          <w:p>
            <w:pPr>
              <w:numPr>
                <w:ins w:id="35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8"/>
                <w:rFonts w:hint="default" w:ascii="Times New Roman" w:hAnsi="Times New Roman" w:eastAsia="黑体"/>
                <w:color w:val="auto"/>
                <w:szCs w:val="21"/>
              </w:rPr>
            </w:pPr>
            <w:r>
              <w:rPr>
                <w:rStyle w:val="7"/>
                <w:rFonts w:hint="default" w:ascii="Times New Roman" w:hAnsi="Times New Roman" w:eastAsia="黑体"/>
                <w:szCs w:val="21"/>
              </w:rPr>
              <w:t>1/7</w:t>
            </w:r>
          </w:p>
        </w:tc>
        <w:tc>
          <w:tcPr>
            <w:tcW w:w="1491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numPr>
                <w:ins w:id="36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8"/>
                <w:rFonts w:hint="default" w:ascii="Times New Roman" w:hAnsi="黑体" w:eastAsia="黑体"/>
                <w:color w:val="auto"/>
                <w:szCs w:val="21"/>
              </w:rPr>
            </w:pPr>
            <w:r>
              <w:rPr>
                <w:rStyle w:val="7"/>
                <w:rFonts w:hint="default" w:ascii="Times New Roman" w:hAnsi="黑体" w:eastAsia="黑体"/>
                <w:szCs w:val="21"/>
              </w:rPr>
              <w:t>项目</w:t>
            </w:r>
            <w:r>
              <w:rPr>
                <w:rFonts w:ascii="Times New Roman" w:hAnsi="黑体" w:eastAsia="黑体"/>
                <w:szCs w:val="21"/>
              </w:rPr>
              <w:t>负责人</w:t>
            </w:r>
            <w:r>
              <w:rPr>
                <w:rStyle w:val="7"/>
                <w:rFonts w:hint="default" w:ascii="Times New Roman" w:hAnsi="黑体" w:eastAsia="黑体"/>
                <w:szCs w:val="21"/>
              </w:rPr>
              <w:t>，主持</w:t>
            </w:r>
          </w:p>
        </w:tc>
      </w:tr>
    </w:tbl>
    <w:p>
      <w:pPr>
        <w:numPr>
          <w:ins w:id="37" w:author="NTKO" w:date="2022-04-18T23:52:00Z"/>
        </w:numPr>
        <w:spacing w:line="480" w:lineRule="exact"/>
        <w:jc w:val="center"/>
        <w:rPr>
          <w:rFonts w:hint="eastAsia" w:ascii="黑体" w:hAnsi="宋体" w:eastAsia="黑体"/>
          <w:bCs/>
          <w:sz w:val="28"/>
          <w:szCs w:val="28"/>
        </w:rPr>
      </w:pPr>
    </w:p>
    <w:p>
      <w:pPr>
        <w:spacing w:line="400" w:lineRule="exact"/>
        <w:jc w:val="left"/>
        <w:rPr>
          <w:rFonts w:hint="eastAsia" w:ascii="黑体" w:eastAsia="黑体"/>
          <w:sz w:val="28"/>
          <w:szCs w:val="28"/>
          <w:lang w:val="en-US" w:eastAsia="zh-CN"/>
        </w:rPr>
      </w:pPr>
    </w:p>
    <w:tbl>
      <w:tblPr>
        <w:tblStyle w:val="3"/>
        <w:tblpPr w:leftFromText="180" w:rightFromText="180" w:vertAnchor="text" w:horzAnchor="page" w:tblpX="803" w:tblpY="314"/>
        <w:tblOverlap w:val="never"/>
        <w:tblW w:w="99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6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0"/>
        <w:gridCol w:w="1733"/>
        <w:gridCol w:w="1066"/>
        <w:gridCol w:w="1066"/>
        <w:gridCol w:w="1200"/>
        <w:gridCol w:w="1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7" w:hRule="atLeast"/>
        </w:trPr>
        <w:tc>
          <w:tcPr>
            <w:tcW w:w="9978" w:type="dxa"/>
            <w:gridSpan w:val="6"/>
            <w:noWrap w:val="0"/>
            <w:vAlign w:val="center"/>
          </w:tcPr>
          <w:p>
            <w:pPr>
              <w:numPr>
                <w:ins w:id="38" w:author="NTKO" w:date="2022-04-19T00:36:00Z"/>
              </w:numPr>
              <w:autoSpaceDE w:val="0"/>
              <w:autoSpaceDN w:val="0"/>
              <w:adjustRightInd w:val="0"/>
              <w:spacing w:before="100" w:after="100" w:line="320" w:lineRule="exact"/>
              <w:jc w:val="center"/>
              <w:rPr>
                <w:rFonts w:hint="eastAsia" w:ascii="黑体" w:hAnsi="华文仿宋" w:eastAsia="黑体"/>
                <w:sz w:val="28"/>
                <w:szCs w:val="28"/>
              </w:rPr>
            </w:pPr>
            <w:r>
              <w:rPr>
                <w:rFonts w:hint="eastAsia" w:ascii="黑体" w:hAnsi="华文仿宋" w:eastAsia="黑体"/>
                <w:sz w:val="28"/>
                <w:szCs w:val="28"/>
                <w:highlight w:val="none"/>
              </w:rPr>
              <w:t>领导（参与）过的省级以上项目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7" w:hRule="atLeast"/>
        </w:trPr>
        <w:tc>
          <w:tcPr>
            <w:tcW w:w="2990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39" w:author="NTKO" w:date="2022-04-19T00:36:00Z"/>
              </w:numPr>
              <w:autoSpaceDE w:val="0"/>
              <w:autoSpaceDN w:val="0"/>
              <w:adjustRightInd w:val="0"/>
              <w:spacing w:before="100" w:after="100" w:line="180" w:lineRule="exact"/>
              <w:jc w:val="center"/>
              <w:rPr>
                <w:rFonts w:hint="eastAsia" w:ascii="黑体" w:hAnsi="华文仿宋" w:eastAsia="黑体"/>
                <w:sz w:val="28"/>
                <w:szCs w:val="28"/>
              </w:rPr>
            </w:pPr>
            <w:r>
              <w:rPr>
                <w:rFonts w:hint="eastAsia" w:ascii="黑体" w:hAnsi="华文仿宋" w:eastAsia="黑体"/>
                <w:sz w:val="28"/>
                <w:szCs w:val="28"/>
              </w:rPr>
              <w:t>项目名称</w:t>
            </w:r>
          </w:p>
        </w:tc>
        <w:tc>
          <w:tcPr>
            <w:tcW w:w="1733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40" w:author="NTKO" w:date="2022-04-19T00:36:00Z"/>
              </w:numPr>
              <w:autoSpaceDE w:val="0"/>
              <w:autoSpaceDN w:val="0"/>
              <w:adjustRightInd w:val="0"/>
              <w:spacing w:before="100" w:after="100" w:line="180" w:lineRule="exact"/>
              <w:jc w:val="center"/>
              <w:rPr>
                <w:rFonts w:hint="eastAsia" w:ascii="黑体" w:hAnsi="华文仿宋" w:eastAsia="黑体"/>
                <w:sz w:val="28"/>
                <w:szCs w:val="28"/>
              </w:rPr>
            </w:pPr>
            <w:r>
              <w:rPr>
                <w:rFonts w:hint="eastAsia" w:ascii="黑体" w:hAnsi="华文仿宋" w:eastAsia="黑体"/>
                <w:sz w:val="28"/>
                <w:szCs w:val="28"/>
              </w:rPr>
              <w:t>项目级别</w:t>
            </w:r>
          </w:p>
        </w:tc>
        <w:tc>
          <w:tcPr>
            <w:tcW w:w="1066" w:type="dxa"/>
            <w:tcBorders>
              <w:left w:val="single" w:color="000000" w:sz="4" w:space="0"/>
            </w:tcBorders>
            <w:noWrap w:val="0"/>
            <w:vAlign w:val="center"/>
          </w:tcPr>
          <w:p>
            <w:pPr>
              <w:numPr>
                <w:ins w:id="41" w:author="NTKO" w:date="2022-04-19T00:36:00Z"/>
              </w:numPr>
              <w:autoSpaceDE w:val="0"/>
              <w:autoSpaceDN w:val="0"/>
              <w:adjustRightInd w:val="0"/>
              <w:spacing w:before="100" w:after="100" w:line="300" w:lineRule="exact"/>
              <w:jc w:val="center"/>
              <w:rPr>
                <w:rFonts w:hint="eastAsia" w:ascii="黑体" w:hAnsi="华文仿宋" w:eastAsia="黑体"/>
                <w:sz w:val="28"/>
                <w:szCs w:val="28"/>
              </w:rPr>
            </w:pPr>
            <w:r>
              <w:rPr>
                <w:rFonts w:hint="eastAsia" w:ascii="黑体" w:hAnsi="华文仿宋" w:eastAsia="黑体"/>
                <w:sz w:val="28"/>
                <w:szCs w:val="28"/>
              </w:rPr>
              <w:t>项目经费（万元）</w:t>
            </w:r>
          </w:p>
        </w:tc>
        <w:tc>
          <w:tcPr>
            <w:tcW w:w="1066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42" w:author="NTKO" w:date="2022-04-19T00:36:00Z"/>
              </w:numPr>
              <w:autoSpaceDE w:val="0"/>
              <w:autoSpaceDN w:val="0"/>
              <w:adjustRightInd w:val="0"/>
              <w:spacing w:before="100" w:after="100" w:line="280" w:lineRule="exact"/>
              <w:jc w:val="center"/>
              <w:rPr>
                <w:rFonts w:hint="eastAsia" w:ascii="黑体" w:hAnsi="华文仿宋" w:eastAsia="黑体"/>
                <w:sz w:val="28"/>
                <w:szCs w:val="28"/>
              </w:rPr>
            </w:pPr>
            <w:r>
              <w:rPr>
                <w:rFonts w:hint="eastAsia" w:ascii="黑体" w:hAnsi="华文仿宋" w:eastAsia="黑体"/>
                <w:sz w:val="28"/>
                <w:szCs w:val="28"/>
              </w:rPr>
              <w:t>起止年度</w:t>
            </w:r>
          </w:p>
        </w:tc>
        <w:tc>
          <w:tcPr>
            <w:tcW w:w="1200" w:type="dxa"/>
            <w:tcBorders>
              <w:left w:val="single" w:color="000000" w:sz="4" w:space="0"/>
            </w:tcBorders>
            <w:noWrap w:val="0"/>
            <w:vAlign w:val="center"/>
          </w:tcPr>
          <w:p>
            <w:pPr>
              <w:numPr>
                <w:ins w:id="43" w:author="NTKO" w:date="2022-04-19T00:36:00Z"/>
              </w:numPr>
              <w:autoSpaceDE w:val="0"/>
              <w:autoSpaceDN w:val="0"/>
              <w:adjustRightInd w:val="0"/>
              <w:spacing w:before="100" w:after="100" w:line="300" w:lineRule="exact"/>
              <w:jc w:val="center"/>
              <w:rPr>
                <w:rFonts w:hint="eastAsia" w:ascii="黑体" w:hAnsi="华文仿宋" w:eastAsia="黑体"/>
                <w:sz w:val="28"/>
                <w:szCs w:val="28"/>
              </w:rPr>
            </w:pPr>
            <w:r>
              <w:rPr>
                <w:rFonts w:hint="eastAsia" w:ascii="黑体" w:hAnsi="华文仿宋" w:eastAsia="黑体"/>
                <w:sz w:val="28"/>
                <w:szCs w:val="28"/>
              </w:rPr>
              <w:t>排名（位次/总人数）</w:t>
            </w:r>
          </w:p>
        </w:tc>
        <w:tc>
          <w:tcPr>
            <w:tcW w:w="1923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numPr>
                <w:ins w:id="44" w:author="NTKO" w:date="2022-04-19T00:36:00Z"/>
              </w:numPr>
              <w:autoSpaceDE w:val="0"/>
              <w:autoSpaceDN w:val="0"/>
              <w:adjustRightInd w:val="0"/>
              <w:spacing w:before="100" w:after="100" w:line="320" w:lineRule="exact"/>
              <w:jc w:val="center"/>
              <w:rPr>
                <w:rFonts w:hint="eastAsia" w:ascii="黑体" w:hAnsi="华文仿宋" w:eastAsia="黑体"/>
                <w:sz w:val="28"/>
                <w:szCs w:val="28"/>
              </w:rPr>
            </w:pPr>
            <w:r>
              <w:rPr>
                <w:rFonts w:hint="eastAsia" w:ascii="黑体" w:hAnsi="华文仿宋" w:eastAsia="黑体"/>
                <w:sz w:val="28"/>
                <w:szCs w:val="28"/>
              </w:rPr>
              <w:t>本人职务及任务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5" w:hRule="atLeast"/>
        </w:trPr>
        <w:tc>
          <w:tcPr>
            <w:tcW w:w="2990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45" w:author="NTKO" w:date="2022-04-19T00:36:00Z"/>
              </w:numPr>
              <w:autoSpaceDE w:val="0"/>
              <w:autoSpaceDN w:val="0"/>
              <w:adjustRightInd w:val="0"/>
              <w:spacing w:line="400" w:lineRule="exact"/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</w:pPr>
            <w:r>
              <w:rPr>
                <w:rFonts w:ascii="Times New Roman" w:hAnsi="Times New Roman" w:eastAsia="黑体"/>
                <w:szCs w:val="21"/>
              </w:rPr>
              <w:t xml:space="preserve">1. </w:t>
            </w:r>
            <w:r>
              <w:rPr>
                <w:rStyle w:val="7"/>
                <w:rFonts w:hint="default" w:ascii="Times New Roman" w:hAnsi="黑体" w:eastAsia="黑体"/>
                <w:color w:val="auto"/>
                <w:szCs w:val="21"/>
              </w:rPr>
              <w:t>新颖抗肿瘤化合物四嗪双酰胺肺靶向修饰及其先导优化研究</w:t>
            </w:r>
          </w:p>
        </w:tc>
        <w:tc>
          <w:tcPr>
            <w:tcW w:w="1733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46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</w:pPr>
            <w:r>
              <w:rPr>
                <w:rStyle w:val="7"/>
                <w:rFonts w:hint="default" w:ascii="Times New Roman" w:hAnsi="黑体" w:eastAsia="黑体"/>
                <w:color w:val="auto"/>
                <w:szCs w:val="21"/>
              </w:rPr>
              <w:t>国家自然科学基金</w:t>
            </w:r>
          </w:p>
        </w:tc>
        <w:tc>
          <w:tcPr>
            <w:tcW w:w="1066" w:type="dxa"/>
            <w:tcBorders>
              <w:left w:val="single" w:color="000000" w:sz="4" w:space="0"/>
            </w:tcBorders>
            <w:noWrap w:val="0"/>
            <w:vAlign w:val="center"/>
          </w:tcPr>
          <w:p>
            <w:pPr>
              <w:numPr>
                <w:ins w:id="47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</w:pPr>
            <w:r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  <w:t>18</w:t>
            </w:r>
          </w:p>
        </w:tc>
        <w:tc>
          <w:tcPr>
            <w:tcW w:w="1066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48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</w:pPr>
            <w:r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  <w:t>2009.01</w:t>
            </w:r>
            <w:r>
              <w:rPr>
                <w:rStyle w:val="7"/>
                <w:rFonts w:hint="default" w:ascii="Times New Roman" w:hAnsi="黑体" w:eastAsia="黑体"/>
                <w:color w:val="auto"/>
                <w:szCs w:val="21"/>
              </w:rPr>
              <w:t>至</w:t>
            </w:r>
            <w:r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  <w:t>2011.12</w:t>
            </w:r>
          </w:p>
        </w:tc>
        <w:tc>
          <w:tcPr>
            <w:tcW w:w="1200" w:type="dxa"/>
            <w:tcBorders>
              <w:left w:val="single" w:color="000000" w:sz="4" w:space="0"/>
            </w:tcBorders>
            <w:noWrap w:val="0"/>
            <w:vAlign w:val="center"/>
          </w:tcPr>
          <w:p>
            <w:pPr>
              <w:numPr>
                <w:ins w:id="49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</w:pPr>
            <w:r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  <w:t>1/7</w:t>
            </w:r>
          </w:p>
        </w:tc>
        <w:tc>
          <w:tcPr>
            <w:tcW w:w="1923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numPr>
                <w:ins w:id="50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</w:pPr>
            <w:r>
              <w:rPr>
                <w:rStyle w:val="7"/>
                <w:rFonts w:hint="default" w:ascii="Times New Roman" w:hAnsi="黑体" w:eastAsia="黑体"/>
                <w:color w:val="auto"/>
                <w:szCs w:val="21"/>
              </w:rPr>
              <w:t>项目</w:t>
            </w:r>
            <w:r>
              <w:rPr>
                <w:rFonts w:ascii="Times New Roman" w:hAnsi="黑体" w:eastAsia="黑体"/>
                <w:szCs w:val="21"/>
              </w:rPr>
              <w:t>负责人</w:t>
            </w:r>
            <w:r>
              <w:rPr>
                <w:rStyle w:val="7"/>
                <w:rFonts w:hint="default" w:ascii="Times New Roman" w:hAnsi="黑体" w:eastAsia="黑体"/>
                <w:szCs w:val="21"/>
              </w:rPr>
              <w:t>，主持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8" w:hRule="atLeast"/>
        </w:trPr>
        <w:tc>
          <w:tcPr>
            <w:tcW w:w="2990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51" w:author="NTKO" w:date="2022-04-19T00:36:00Z"/>
              </w:numPr>
              <w:autoSpaceDE w:val="0"/>
              <w:autoSpaceDN w:val="0"/>
              <w:adjustRightInd w:val="0"/>
              <w:spacing w:line="400" w:lineRule="exact"/>
              <w:rPr>
                <w:rFonts w:ascii="Times New Roman" w:hAnsi="Times New Roman" w:eastAsia="黑体"/>
                <w:szCs w:val="21"/>
              </w:rPr>
            </w:pPr>
            <w:r>
              <w:rPr>
                <w:rFonts w:hint="eastAsia" w:ascii="Times New Roman" w:hAnsi="Times New Roman" w:eastAsia="黑体"/>
                <w:szCs w:val="21"/>
                <w:lang w:val="en-US" w:eastAsia="zh-CN"/>
              </w:rPr>
              <w:t>3</w:t>
            </w:r>
            <w:r>
              <w:rPr>
                <w:rFonts w:ascii="Times New Roman" w:hAnsi="Times New Roman" w:eastAsia="黑体"/>
                <w:szCs w:val="21"/>
              </w:rPr>
              <w:t xml:space="preserve">. </w:t>
            </w:r>
            <w:r>
              <w:rPr>
                <w:rStyle w:val="7"/>
                <w:rFonts w:hint="default" w:ascii="Times New Roman" w:hAnsi="黑体" w:eastAsia="黑体"/>
                <w:color w:val="auto"/>
                <w:szCs w:val="21"/>
              </w:rPr>
              <w:t>新型聚酰胺基因靶向药物的研发创新团队</w:t>
            </w:r>
          </w:p>
        </w:tc>
        <w:tc>
          <w:tcPr>
            <w:tcW w:w="1733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52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</w:pPr>
            <w:r>
              <w:rPr>
                <w:rStyle w:val="7"/>
                <w:rFonts w:hint="default" w:ascii="Times New Roman" w:hAnsi="黑体" w:eastAsia="黑体"/>
                <w:color w:val="auto"/>
                <w:szCs w:val="21"/>
              </w:rPr>
              <w:t>浙江省科技计划项目</w:t>
            </w:r>
            <w:r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  <w:t>-</w:t>
            </w:r>
            <w:r>
              <w:rPr>
                <w:rStyle w:val="7"/>
                <w:rFonts w:hint="default" w:ascii="Times New Roman" w:hAnsi="黑体" w:eastAsia="黑体"/>
                <w:color w:val="auto"/>
                <w:szCs w:val="21"/>
              </w:rPr>
              <w:t>领军型创新创业团队</w:t>
            </w:r>
          </w:p>
        </w:tc>
        <w:tc>
          <w:tcPr>
            <w:tcW w:w="1066" w:type="dxa"/>
            <w:tcBorders>
              <w:left w:val="single" w:color="000000" w:sz="4" w:space="0"/>
            </w:tcBorders>
            <w:noWrap w:val="0"/>
            <w:vAlign w:val="center"/>
          </w:tcPr>
          <w:p>
            <w:pPr>
              <w:numPr>
                <w:ins w:id="53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</w:pPr>
            <w:r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  <w:t>125</w:t>
            </w:r>
          </w:p>
        </w:tc>
        <w:tc>
          <w:tcPr>
            <w:tcW w:w="1066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54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</w:pPr>
            <w:r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  <w:t>2019.01</w:t>
            </w:r>
            <w:r>
              <w:rPr>
                <w:rStyle w:val="7"/>
                <w:rFonts w:hint="default" w:ascii="Times New Roman" w:hAnsi="黑体" w:eastAsia="黑体"/>
                <w:color w:val="auto"/>
                <w:szCs w:val="21"/>
              </w:rPr>
              <w:t>至</w:t>
            </w:r>
            <w:r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  <w:t>2021.12</w:t>
            </w:r>
          </w:p>
        </w:tc>
        <w:tc>
          <w:tcPr>
            <w:tcW w:w="1200" w:type="dxa"/>
            <w:tcBorders>
              <w:left w:val="single" w:color="000000" w:sz="4" w:space="0"/>
            </w:tcBorders>
            <w:noWrap w:val="0"/>
            <w:vAlign w:val="center"/>
          </w:tcPr>
          <w:p>
            <w:pPr>
              <w:numPr>
                <w:ins w:id="55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</w:pPr>
            <w:r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  <w:t>2/10</w:t>
            </w:r>
          </w:p>
        </w:tc>
        <w:tc>
          <w:tcPr>
            <w:tcW w:w="1923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numPr>
                <w:ins w:id="56" w:author="NTKO" w:date="2022-04-20T10:59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</w:pPr>
            <w:r>
              <w:rPr>
                <w:rStyle w:val="7"/>
                <w:rFonts w:hint="default" w:ascii="Times New Roman" w:hAnsi="黑体" w:eastAsia="黑体"/>
                <w:szCs w:val="21"/>
              </w:rPr>
              <w:t>项目</w:t>
            </w:r>
            <w:r>
              <w:rPr>
                <w:rFonts w:ascii="Times New Roman" w:hAnsi="黑体" w:eastAsia="黑体"/>
                <w:szCs w:val="21"/>
              </w:rPr>
              <w:t>骨干</w:t>
            </w:r>
            <w:r>
              <w:rPr>
                <w:rStyle w:val="7"/>
                <w:rFonts w:hint="default" w:ascii="Times New Roman" w:hAnsi="黑体" w:eastAsia="黑体"/>
                <w:szCs w:val="21"/>
              </w:rPr>
              <w:t>，参与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5" w:hRule="atLeast"/>
        </w:trPr>
        <w:tc>
          <w:tcPr>
            <w:tcW w:w="2990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57" w:author="NTKO" w:date="2022-04-19T00:36:00Z"/>
              </w:numPr>
              <w:autoSpaceDE w:val="0"/>
              <w:autoSpaceDN w:val="0"/>
              <w:adjustRightInd w:val="0"/>
              <w:spacing w:line="400" w:lineRule="exact"/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</w:pPr>
            <w:r>
              <w:rPr>
                <w:rFonts w:hint="eastAsia" w:ascii="Times New Roman" w:hAnsi="Times New Roman" w:eastAsia="黑体"/>
                <w:szCs w:val="21"/>
                <w:lang w:val="en-US" w:eastAsia="zh-CN"/>
              </w:rPr>
              <w:t>4</w:t>
            </w:r>
            <w:r>
              <w:rPr>
                <w:rFonts w:ascii="Times New Roman" w:hAnsi="Times New Roman" w:eastAsia="黑体"/>
                <w:szCs w:val="21"/>
              </w:rPr>
              <w:t xml:space="preserve">. </w:t>
            </w:r>
            <w:r>
              <w:rPr>
                <w:rStyle w:val="7"/>
                <w:rFonts w:hint="default" w:ascii="Times New Roman" w:hAnsi="黑体" w:eastAsia="黑体"/>
                <w:color w:val="auto"/>
                <w:szCs w:val="21"/>
              </w:rPr>
              <w:t>新型</w:t>
            </w:r>
            <w:r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  <w:t>SMYD2</w:t>
            </w:r>
            <w:r>
              <w:rPr>
                <w:rStyle w:val="7"/>
                <w:rFonts w:hint="default" w:ascii="Times New Roman" w:hAnsi="黑体" w:eastAsia="黑体"/>
                <w:color w:val="auto"/>
                <w:szCs w:val="21"/>
              </w:rPr>
              <w:t>靶向抑制剂的动态优化设计、合成及机制研究</w:t>
            </w:r>
          </w:p>
        </w:tc>
        <w:tc>
          <w:tcPr>
            <w:tcW w:w="1733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58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</w:pPr>
            <w:r>
              <w:rPr>
                <w:rStyle w:val="7"/>
                <w:rFonts w:hint="default" w:ascii="Times New Roman" w:hAnsi="黑体" w:eastAsia="黑体"/>
                <w:color w:val="auto"/>
                <w:szCs w:val="21"/>
              </w:rPr>
              <w:t>浙江省自然科学基金</w:t>
            </w:r>
          </w:p>
        </w:tc>
        <w:tc>
          <w:tcPr>
            <w:tcW w:w="1066" w:type="dxa"/>
            <w:tcBorders>
              <w:left w:val="single" w:color="000000" w:sz="4" w:space="0"/>
            </w:tcBorders>
            <w:noWrap w:val="0"/>
            <w:vAlign w:val="center"/>
          </w:tcPr>
          <w:p>
            <w:pPr>
              <w:numPr>
                <w:ins w:id="59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</w:pPr>
            <w:r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  <w:t>9</w:t>
            </w:r>
          </w:p>
        </w:tc>
        <w:tc>
          <w:tcPr>
            <w:tcW w:w="1066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60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</w:pPr>
            <w:r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  <w:t>2019.01</w:t>
            </w:r>
            <w:r>
              <w:rPr>
                <w:rStyle w:val="7"/>
                <w:rFonts w:hint="default" w:ascii="Times New Roman" w:hAnsi="黑体" w:eastAsia="黑体"/>
                <w:color w:val="auto"/>
                <w:szCs w:val="21"/>
              </w:rPr>
              <w:t>至</w:t>
            </w:r>
            <w:r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  <w:t>2021.12</w:t>
            </w:r>
          </w:p>
        </w:tc>
        <w:tc>
          <w:tcPr>
            <w:tcW w:w="1200" w:type="dxa"/>
            <w:tcBorders>
              <w:left w:val="single" w:color="000000" w:sz="4" w:space="0"/>
            </w:tcBorders>
            <w:noWrap w:val="0"/>
            <w:vAlign w:val="center"/>
          </w:tcPr>
          <w:p>
            <w:pPr>
              <w:numPr>
                <w:ins w:id="61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</w:pPr>
            <w:r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  <w:t>1/7</w:t>
            </w:r>
          </w:p>
        </w:tc>
        <w:tc>
          <w:tcPr>
            <w:tcW w:w="1923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numPr>
                <w:ins w:id="62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</w:pPr>
            <w:r>
              <w:rPr>
                <w:rStyle w:val="7"/>
                <w:rFonts w:hint="default" w:ascii="Times New Roman" w:hAnsi="黑体" w:eastAsia="黑体"/>
                <w:color w:val="auto"/>
                <w:szCs w:val="21"/>
              </w:rPr>
              <w:t>项目</w:t>
            </w:r>
            <w:r>
              <w:rPr>
                <w:rFonts w:ascii="Times New Roman" w:hAnsi="黑体" w:eastAsia="黑体"/>
                <w:szCs w:val="21"/>
              </w:rPr>
              <w:t>负责人</w:t>
            </w:r>
            <w:r>
              <w:rPr>
                <w:rStyle w:val="7"/>
                <w:rFonts w:hint="default" w:ascii="Times New Roman" w:hAnsi="黑体" w:eastAsia="黑体"/>
                <w:szCs w:val="21"/>
              </w:rPr>
              <w:t>，主持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8" w:hRule="atLeast"/>
        </w:trPr>
        <w:tc>
          <w:tcPr>
            <w:tcW w:w="2990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63" w:author="NTKO" w:date="2022-04-19T00:36:00Z"/>
              </w:numPr>
              <w:autoSpaceDE w:val="0"/>
              <w:autoSpaceDN w:val="0"/>
              <w:adjustRightInd w:val="0"/>
              <w:spacing w:line="400" w:lineRule="exact"/>
              <w:rPr>
                <w:rFonts w:ascii="Times New Roman" w:hAnsi="Times New Roman" w:eastAsia="黑体"/>
                <w:szCs w:val="21"/>
              </w:rPr>
            </w:pPr>
            <w:r>
              <w:rPr>
                <w:rStyle w:val="7"/>
                <w:rFonts w:hint="eastAsia" w:ascii="Times New Roman" w:hAnsi="Times New Roman" w:eastAsia="黑体"/>
                <w:color w:val="auto"/>
                <w:szCs w:val="21"/>
                <w:lang w:val="en-US" w:eastAsia="zh-CN"/>
              </w:rPr>
              <w:t>6</w:t>
            </w:r>
            <w:r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  <w:t xml:space="preserve">. </w:t>
            </w:r>
            <w:r>
              <w:rPr>
                <w:rStyle w:val="7"/>
                <w:rFonts w:hint="default" w:ascii="Times New Roman" w:hAnsi="黑体" w:eastAsia="黑体"/>
                <w:color w:val="auto"/>
                <w:szCs w:val="21"/>
              </w:rPr>
              <w:t>新型</w:t>
            </w:r>
            <w:r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  <w:t>1,4-(</w:t>
            </w:r>
            <w:r>
              <w:rPr>
                <w:rStyle w:val="7"/>
                <w:rFonts w:hint="default" w:ascii="Times New Roman" w:hAnsi="黑体" w:eastAsia="黑体"/>
                <w:color w:val="auto"/>
                <w:szCs w:val="21"/>
              </w:rPr>
              <w:t>不</w:t>
            </w:r>
            <w:r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  <w:t>)</w:t>
            </w:r>
            <w:r>
              <w:rPr>
                <w:rStyle w:val="7"/>
                <w:rFonts w:hint="default" w:ascii="Times New Roman" w:hAnsi="黑体" w:eastAsia="黑体"/>
                <w:color w:val="auto"/>
                <w:szCs w:val="21"/>
              </w:rPr>
              <w:t>对称取代酰基</w:t>
            </w:r>
            <w:r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  <w:t>-S-</w:t>
            </w:r>
            <w:r>
              <w:rPr>
                <w:rStyle w:val="7"/>
                <w:rFonts w:hint="default" w:ascii="Times New Roman" w:hAnsi="黑体" w:eastAsia="黑体"/>
                <w:color w:val="auto"/>
                <w:szCs w:val="21"/>
              </w:rPr>
              <w:t>四嗪类抗肿瘤化合物</w:t>
            </w:r>
            <w:r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  <w:t>3D-QSAR</w:t>
            </w:r>
            <w:r>
              <w:rPr>
                <w:rStyle w:val="7"/>
                <w:rFonts w:hint="default" w:ascii="Times New Roman" w:hAnsi="黑体" w:eastAsia="黑体"/>
                <w:color w:val="auto"/>
                <w:szCs w:val="21"/>
              </w:rPr>
              <w:t>模型的构建、优化及其作用机制研究</w:t>
            </w:r>
          </w:p>
        </w:tc>
        <w:tc>
          <w:tcPr>
            <w:tcW w:w="1733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64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</w:pPr>
            <w:r>
              <w:rPr>
                <w:rStyle w:val="7"/>
                <w:rFonts w:hint="default" w:ascii="Times New Roman" w:hAnsi="黑体" w:eastAsia="黑体"/>
                <w:color w:val="auto"/>
                <w:szCs w:val="21"/>
              </w:rPr>
              <w:t>浙江省自然科学基金</w:t>
            </w:r>
          </w:p>
        </w:tc>
        <w:tc>
          <w:tcPr>
            <w:tcW w:w="1066" w:type="dxa"/>
            <w:tcBorders>
              <w:left w:val="single" w:color="000000" w:sz="4" w:space="0"/>
            </w:tcBorders>
            <w:noWrap w:val="0"/>
            <w:vAlign w:val="center"/>
          </w:tcPr>
          <w:p>
            <w:pPr>
              <w:numPr>
                <w:ins w:id="65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</w:pPr>
            <w:r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  <w:t>9.5</w:t>
            </w:r>
          </w:p>
        </w:tc>
        <w:tc>
          <w:tcPr>
            <w:tcW w:w="1066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66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</w:pPr>
            <w:r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  <w:t>2014.01</w:t>
            </w:r>
            <w:r>
              <w:rPr>
                <w:rStyle w:val="7"/>
                <w:rFonts w:hint="default" w:ascii="Times New Roman" w:hAnsi="黑体" w:eastAsia="黑体"/>
                <w:color w:val="auto"/>
                <w:szCs w:val="21"/>
              </w:rPr>
              <w:t>至</w:t>
            </w:r>
            <w:r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  <w:t>2016.12</w:t>
            </w:r>
          </w:p>
        </w:tc>
        <w:tc>
          <w:tcPr>
            <w:tcW w:w="1200" w:type="dxa"/>
            <w:tcBorders>
              <w:left w:val="single" w:color="000000" w:sz="4" w:space="0"/>
            </w:tcBorders>
            <w:noWrap w:val="0"/>
            <w:vAlign w:val="center"/>
          </w:tcPr>
          <w:p>
            <w:pPr>
              <w:numPr>
                <w:ins w:id="67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</w:pPr>
            <w:r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  <w:t>1/7</w:t>
            </w:r>
          </w:p>
        </w:tc>
        <w:tc>
          <w:tcPr>
            <w:tcW w:w="1923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numPr>
                <w:ins w:id="68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/>
                <w:color w:val="auto"/>
                <w:szCs w:val="21"/>
              </w:rPr>
            </w:pPr>
            <w:r>
              <w:rPr>
                <w:rStyle w:val="7"/>
                <w:rFonts w:hint="default" w:ascii="Times New Roman" w:hAnsi="黑体" w:eastAsia="黑体"/>
                <w:color w:val="auto"/>
                <w:szCs w:val="21"/>
              </w:rPr>
              <w:t>项目</w:t>
            </w:r>
            <w:r>
              <w:rPr>
                <w:rFonts w:ascii="Times New Roman" w:hAnsi="黑体" w:eastAsia="黑体"/>
                <w:szCs w:val="21"/>
              </w:rPr>
              <w:t>负责人</w:t>
            </w:r>
            <w:r>
              <w:rPr>
                <w:rStyle w:val="7"/>
                <w:rFonts w:hint="default" w:ascii="Times New Roman" w:hAnsi="黑体" w:eastAsia="黑体"/>
                <w:szCs w:val="21"/>
              </w:rPr>
              <w:t>，主持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2" w:hRule="atLeast"/>
        </w:trPr>
        <w:tc>
          <w:tcPr>
            <w:tcW w:w="2990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69" w:author="NTKO" w:date="2022-04-19T00:36:00Z"/>
              </w:numPr>
              <w:autoSpaceDE w:val="0"/>
              <w:autoSpaceDN w:val="0"/>
              <w:adjustRightInd w:val="0"/>
              <w:spacing w:line="400" w:lineRule="exact"/>
              <w:rPr>
                <w:rStyle w:val="8"/>
                <w:rFonts w:hint="default" w:ascii="Times New Roman" w:hAnsi="Times New Roman" w:eastAsia="黑体"/>
                <w:color w:val="auto"/>
                <w:szCs w:val="21"/>
              </w:rPr>
            </w:pPr>
            <w:r>
              <w:rPr>
                <w:rStyle w:val="7"/>
                <w:rFonts w:hint="eastAsia" w:ascii="Times New Roman" w:hAnsi="Times New Roman" w:eastAsia="黑体"/>
                <w:szCs w:val="21"/>
                <w:lang w:val="en-US" w:eastAsia="zh-CN"/>
              </w:rPr>
              <w:t>7</w:t>
            </w:r>
            <w:r>
              <w:rPr>
                <w:rStyle w:val="7"/>
                <w:rFonts w:hint="default" w:ascii="Times New Roman" w:hAnsi="Times New Roman" w:eastAsia="黑体"/>
                <w:szCs w:val="21"/>
              </w:rPr>
              <w:t xml:space="preserve">. </w:t>
            </w:r>
            <w:r>
              <w:rPr>
                <w:rFonts w:ascii="Times New Roman" w:hAnsi="黑体" w:eastAsia="黑体"/>
                <w:color w:val="333333"/>
                <w:szCs w:val="21"/>
              </w:rPr>
              <w:t>新型四嗪杂环衍生物的设计、合成及其抗肿瘤活性研究</w:t>
            </w:r>
          </w:p>
        </w:tc>
        <w:tc>
          <w:tcPr>
            <w:tcW w:w="1733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70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8"/>
                <w:rFonts w:hint="default" w:ascii="Times New Roman" w:hAnsi="黑体" w:eastAsia="黑体"/>
                <w:color w:val="auto"/>
                <w:szCs w:val="21"/>
              </w:rPr>
            </w:pPr>
            <w:r>
              <w:rPr>
                <w:rStyle w:val="7"/>
                <w:rFonts w:hint="default" w:ascii="Times New Roman" w:hAnsi="黑体" w:eastAsia="黑体"/>
                <w:szCs w:val="21"/>
              </w:rPr>
              <w:t>浙江省自然科学基金</w:t>
            </w:r>
          </w:p>
        </w:tc>
        <w:tc>
          <w:tcPr>
            <w:tcW w:w="1066" w:type="dxa"/>
            <w:tcBorders>
              <w:left w:val="single" w:color="000000" w:sz="4" w:space="0"/>
            </w:tcBorders>
            <w:noWrap w:val="0"/>
            <w:vAlign w:val="center"/>
          </w:tcPr>
          <w:p>
            <w:pPr>
              <w:numPr>
                <w:ins w:id="71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8"/>
                <w:rFonts w:hint="default" w:ascii="Times New Roman" w:hAnsi="Times New Roman" w:eastAsia="黑体"/>
                <w:color w:val="auto"/>
                <w:szCs w:val="21"/>
              </w:rPr>
            </w:pPr>
            <w:r>
              <w:rPr>
                <w:rStyle w:val="7"/>
                <w:rFonts w:hint="default" w:ascii="Times New Roman" w:hAnsi="Times New Roman" w:eastAsia="黑体"/>
                <w:szCs w:val="21"/>
              </w:rPr>
              <w:t>8</w:t>
            </w:r>
          </w:p>
        </w:tc>
        <w:tc>
          <w:tcPr>
            <w:tcW w:w="1066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72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8"/>
                <w:rFonts w:hint="default" w:ascii="Times New Roman" w:hAnsi="Times New Roman" w:eastAsia="黑体"/>
                <w:color w:val="auto"/>
                <w:szCs w:val="21"/>
              </w:rPr>
            </w:pPr>
            <w:r>
              <w:rPr>
                <w:rStyle w:val="7"/>
                <w:rFonts w:hint="default" w:ascii="Times New Roman" w:hAnsi="Times New Roman" w:eastAsia="黑体"/>
                <w:szCs w:val="21"/>
              </w:rPr>
              <w:t>2010.01</w:t>
            </w:r>
            <w:r>
              <w:rPr>
                <w:rStyle w:val="7"/>
                <w:rFonts w:hint="default" w:ascii="Times New Roman" w:hAnsi="黑体" w:eastAsia="黑体"/>
                <w:szCs w:val="21"/>
              </w:rPr>
              <w:t>至</w:t>
            </w:r>
            <w:r>
              <w:rPr>
                <w:rStyle w:val="7"/>
                <w:rFonts w:hint="default" w:ascii="Times New Roman" w:hAnsi="Times New Roman" w:eastAsia="黑体"/>
                <w:szCs w:val="21"/>
              </w:rPr>
              <w:t>2011.12</w:t>
            </w:r>
          </w:p>
        </w:tc>
        <w:tc>
          <w:tcPr>
            <w:tcW w:w="1200" w:type="dxa"/>
            <w:tcBorders>
              <w:left w:val="single" w:color="000000" w:sz="4" w:space="0"/>
            </w:tcBorders>
            <w:noWrap w:val="0"/>
            <w:vAlign w:val="center"/>
          </w:tcPr>
          <w:p>
            <w:pPr>
              <w:numPr>
                <w:ins w:id="73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8"/>
                <w:rFonts w:hint="default" w:ascii="Times New Roman" w:hAnsi="Times New Roman" w:eastAsia="黑体"/>
                <w:color w:val="auto"/>
                <w:szCs w:val="21"/>
              </w:rPr>
            </w:pPr>
            <w:r>
              <w:rPr>
                <w:rStyle w:val="7"/>
                <w:rFonts w:hint="default" w:ascii="Times New Roman" w:hAnsi="Times New Roman" w:eastAsia="黑体"/>
                <w:szCs w:val="21"/>
              </w:rPr>
              <w:t>1/7</w:t>
            </w:r>
          </w:p>
        </w:tc>
        <w:tc>
          <w:tcPr>
            <w:tcW w:w="1923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numPr>
                <w:ins w:id="74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8"/>
                <w:rFonts w:hint="default" w:ascii="Times New Roman" w:hAnsi="黑体" w:eastAsia="黑体"/>
                <w:color w:val="auto"/>
                <w:szCs w:val="21"/>
              </w:rPr>
            </w:pPr>
            <w:r>
              <w:rPr>
                <w:rStyle w:val="7"/>
                <w:rFonts w:hint="default" w:ascii="Times New Roman" w:hAnsi="黑体" w:eastAsia="黑体"/>
                <w:szCs w:val="21"/>
              </w:rPr>
              <w:t>项目</w:t>
            </w:r>
            <w:r>
              <w:rPr>
                <w:rFonts w:ascii="Times New Roman" w:hAnsi="黑体" w:eastAsia="黑体"/>
                <w:szCs w:val="21"/>
              </w:rPr>
              <w:t>负责人</w:t>
            </w:r>
            <w:r>
              <w:rPr>
                <w:rStyle w:val="7"/>
                <w:rFonts w:hint="default" w:ascii="Times New Roman" w:hAnsi="黑体" w:eastAsia="黑体"/>
                <w:szCs w:val="21"/>
              </w:rPr>
              <w:t>，主持</w:t>
            </w:r>
          </w:p>
        </w:tc>
      </w:tr>
    </w:tbl>
    <w:p>
      <w:pPr>
        <w:spacing w:line="400" w:lineRule="exact"/>
        <w:jc w:val="left"/>
        <w:rPr>
          <w:rFonts w:hint="eastAsia" w:ascii="黑体" w:eastAsia="黑体"/>
          <w:sz w:val="28"/>
          <w:szCs w:val="28"/>
          <w:lang w:val="en-US" w:eastAsia="zh-CN"/>
        </w:rPr>
      </w:pPr>
    </w:p>
    <w:p>
      <w:pPr>
        <w:spacing w:line="400" w:lineRule="exact"/>
        <w:jc w:val="left"/>
        <w:rPr>
          <w:rFonts w:hint="eastAsia" w:ascii="黑体" w:eastAsia="黑体"/>
          <w:sz w:val="28"/>
          <w:szCs w:val="28"/>
          <w:lang w:val="en-US" w:eastAsia="zh-CN"/>
        </w:rPr>
      </w:pPr>
    </w:p>
    <w:p>
      <w:pPr>
        <w:spacing w:line="400" w:lineRule="exact"/>
        <w:jc w:val="left"/>
        <w:rPr>
          <w:rFonts w:hint="default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个人简介：</w:t>
      </w:r>
    </w:p>
    <w:p>
      <w:pPr>
        <w:spacing w:line="400" w:lineRule="exact"/>
        <w:jc w:val="left"/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近十年专注新药研发；已授权中国发明专利63项；</w:t>
      </w:r>
    </w:p>
    <w:p>
      <w:pPr>
        <w:spacing w:line="400" w:lineRule="exact"/>
        <w:jc w:val="left"/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主持包括国家自然科学基金、省自然科学基金、产业转化等项目20余项，累计经费达500万元；</w:t>
      </w:r>
    </w:p>
    <w:p>
      <w:pPr>
        <w:spacing w:line="400" w:lineRule="exact"/>
        <w:jc w:val="left"/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研究成果在 J. Med. Chem., Adv. Synth. Catal., Spectrochim. Acta. A等国际顶级期刊上发表SCI论文70多篇；</w:t>
      </w:r>
    </w:p>
    <w:p>
      <w:pPr>
        <w:spacing w:line="400" w:lineRule="exact"/>
        <w:jc w:val="left"/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担任省科技专家库入库专家和省科技奖评审专家等，具有丰富的产业化经验。</w:t>
      </w:r>
    </w:p>
    <w:p>
      <w:pPr>
        <w:spacing w:line="400" w:lineRule="exact"/>
        <w:jc w:val="left"/>
        <w:rPr>
          <w:rFonts w:hint="default" w:ascii="黑体" w:eastAsia="黑体"/>
          <w:sz w:val="28"/>
          <w:szCs w:val="28"/>
          <w:lang w:val="en-US" w:eastAsia="zh-CN"/>
        </w:rPr>
      </w:pPr>
      <w:r>
        <w:rPr>
          <w:rFonts w:hint="default" w:ascii="黑体" w:eastAsia="黑体"/>
          <w:sz w:val="28"/>
          <w:szCs w:val="28"/>
          <w:lang w:val="en-US" w:eastAsia="zh-CN"/>
        </w:rPr>
        <w:t>浙江省“新世纪151人才工程”第二层次</w:t>
      </w:r>
    </w:p>
    <w:p>
      <w:pPr>
        <w:spacing w:line="400" w:lineRule="exact"/>
        <w:jc w:val="left"/>
        <w:rPr>
          <w:rFonts w:hint="default" w:ascii="黑体" w:eastAsia="黑体"/>
          <w:sz w:val="28"/>
          <w:szCs w:val="28"/>
          <w:lang w:val="en-US" w:eastAsia="zh-CN"/>
        </w:rPr>
      </w:pPr>
      <w:r>
        <w:rPr>
          <w:rFonts w:hint="default" w:ascii="黑体" w:eastAsia="黑体"/>
          <w:sz w:val="28"/>
          <w:szCs w:val="28"/>
          <w:lang w:val="en-US" w:eastAsia="zh-CN"/>
        </w:rPr>
        <w:t>浙江省“新世纪151人才工程”第三层次</w:t>
      </w:r>
    </w:p>
    <w:p>
      <w:pPr>
        <w:spacing w:line="400" w:lineRule="exact"/>
        <w:jc w:val="left"/>
        <w:rPr>
          <w:rFonts w:hint="default" w:ascii="黑体" w:eastAsia="黑体"/>
          <w:sz w:val="28"/>
          <w:szCs w:val="28"/>
          <w:lang w:val="en-US" w:eastAsia="zh-CN"/>
        </w:rPr>
      </w:pPr>
      <w:r>
        <w:rPr>
          <w:rFonts w:hint="default" w:ascii="黑体" w:eastAsia="黑体"/>
          <w:sz w:val="28"/>
          <w:szCs w:val="28"/>
          <w:lang w:val="en-US" w:eastAsia="zh-CN"/>
        </w:rPr>
        <w:t>省领军型创新创业团队（核心成员）</w:t>
      </w:r>
    </w:p>
    <w:p>
      <w:pPr>
        <w:spacing w:line="400" w:lineRule="exact"/>
        <w:jc w:val="left"/>
        <w:rPr>
          <w:rFonts w:hint="default" w:ascii="黑体" w:eastAsia="黑体"/>
          <w:sz w:val="28"/>
          <w:szCs w:val="28"/>
          <w:lang w:val="en-US" w:eastAsia="zh-CN"/>
        </w:rPr>
      </w:pPr>
      <w:r>
        <w:rPr>
          <w:rFonts w:hint="default" w:ascii="黑体" w:eastAsia="黑体"/>
          <w:sz w:val="28"/>
          <w:szCs w:val="28"/>
          <w:lang w:val="en-US" w:eastAsia="zh-CN"/>
        </w:rPr>
        <w:t>省科学技术二等奖</w:t>
      </w:r>
    </w:p>
    <w:p>
      <w:pPr>
        <w:spacing w:line="400" w:lineRule="exact"/>
        <w:jc w:val="left"/>
        <w:rPr>
          <w:rFonts w:hint="default" w:ascii="黑体" w:eastAsia="黑体"/>
          <w:sz w:val="28"/>
          <w:szCs w:val="28"/>
          <w:lang w:val="en-US" w:eastAsia="zh-CN"/>
        </w:rPr>
      </w:pPr>
      <w:r>
        <w:rPr>
          <w:rFonts w:hint="default" w:ascii="黑体" w:eastAsia="黑体"/>
          <w:sz w:val="28"/>
          <w:szCs w:val="28"/>
          <w:lang w:val="en-US" w:eastAsia="zh-CN"/>
        </w:rPr>
        <w:t>省高等学校科研成果三等奖</w:t>
      </w:r>
    </w:p>
    <w:p>
      <w:pPr>
        <w:spacing w:line="400" w:lineRule="exact"/>
        <w:jc w:val="left"/>
        <w:rPr>
          <w:rFonts w:hint="default" w:ascii="黑体" w:eastAsia="黑体"/>
          <w:sz w:val="28"/>
          <w:szCs w:val="28"/>
          <w:lang w:val="en-US" w:eastAsia="zh-CN"/>
        </w:rPr>
      </w:pPr>
      <w:r>
        <w:rPr>
          <w:rFonts w:hint="default" w:ascii="黑体" w:eastAsia="黑体"/>
          <w:sz w:val="28"/>
          <w:szCs w:val="28"/>
          <w:lang w:val="en-US" w:eastAsia="zh-CN"/>
        </w:rPr>
        <w:t>省自然科学优秀论文二等奖、三等奖</w:t>
      </w:r>
    </w:p>
    <w:p>
      <w:pPr>
        <w:spacing w:line="400" w:lineRule="exact"/>
        <w:jc w:val="left"/>
        <w:rPr>
          <w:rFonts w:hint="default" w:ascii="黑体" w:eastAsia="黑体"/>
          <w:sz w:val="28"/>
          <w:szCs w:val="28"/>
          <w:lang w:val="en-US" w:eastAsia="zh-CN"/>
        </w:rPr>
      </w:pPr>
      <w:r>
        <w:rPr>
          <w:rFonts w:hint="default" w:ascii="黑体" w:eastAsia="黑体"/>
          <w:sz w:val="28"/>
          <w:szCs w:val="28"/>
          <w:lang w:val="en-US" w:eastAsia="zh-CN"/>
        </w:rPr>
        <w:t>Bioorganic &amp; Medicinal Chemistry Letters</w:t>
      </w:r>
    </w:p>
    <w:p>
      <w:pPr>
        <w:spacing w:line="400" w:lineRule="exact"/>
        <w:jc w:val="left"/>
        <w:rPr>
          <w:rFonts w:hint="default" w:ascii="黑体" w:eastAsia="黑体"/>
          <w:sz w:val="28"/>
          <w:szCs w:val="28"/>
          <w:lang w:val="en-US" w:eastAsia="zh-CN"/>
        </w:rPr>
      </w:pPr>
      <w:r>
        <w:rPr>
          <w:rFonts w:hint="default" w:ascii="黑体" w:eastAsia="黑体"/>
          <w:sz w:val="28"/>
          <w:szCs w:val="28"/>
          <w:lang w:val="en-US" w:eastAsia="zh-CN"/>
        </w:rPr>
        <w:t>Most Cited Paper 2004~2007 Award</w:t>
      </w:r>
    </w:p>
    <w:p>
      <w:pPr>
        <w:spacing w:line="400" w:lineRule="exact"/>
        <w:jc w:val="left"/>
        <w:rPr>
          <w:rFonts w:hint="default" w:ascii="黑体" w:eastAsia="黑体"/>
          <w:sz w:val="28"/>
          <w:szCs w:val="28"/>
          <w:lang w:val="en-US" w:eastAsia="zh-CN"/>
        </w:rPr>
      </w:pPr>
      <w:r>
        <w:rPr>
          <w:rFonts w:hint="default" w:ascii="黑体" w:eastAsia="黑体"/>
          <w:sz w:val="28"/>
          <w:szCs w:val="28"/>
          <w:lang w:val="en-US" w:eastAsia="zh-CN"/>
        </w:rPr>
        <w:t>省级一流课程负责人</w:t>
      </w:r>
    </w:p>
    <w:p>
      <w:pPr>
        <w:spacing w:line="400" w:lineRule="exact"/>
        <w:jc w:val="left"/>
        <w:rPr>
          <w:rFonts w:hint="default" w:ascii="黑体" w:eastAsia="黑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NTKO">
    <w15:presenceInfo w15:providerId="None" w15:userId="NTK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15410"/>
    <w:rsid w:val="465714A3"/>
    <w:rsid w:val="7B71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pa-10"/>
    <w:basedOn w:val="1"/>
    <w:qFormat/>
    <w:uiPriority w:val="0"/>
    <w:pPr>
      <w:widowControl/>
      <w:spacing w:before="150" w:after="150"/>
      <w:jc w:val="left"/>
    </w:pPr>
    <w:rPr>
      <w:rFonts w:ascii="宋体" w:hAnsi="宋体" w:cs="宋体"/>
      <w:kern w:val="0"/>
      <w:sz w:val="24"/>
    </w:rPr>
  </w:style>
  <w:style w:type="character" w:customStyle="1" w:styleId="6">
    <w:name w:val="ca-2"/>
    <w:qFormat/>
    <w:uiPriority w:val="0"/>
  </w:style>
  <w:style w:type="character" w:customStyle="1" w:styleId="7">
    <w:name w:val="fontstyle11"/>
    <w:basedOn w:val="4"/>
    <w:qFormat/>
    <w:uiPriority w:val="0"/>
    <w:rPr>
      <w:rFonts w:hint="eastAsia" w:ascii="宋体" w:hAnsi="宋体" w:eastAsia="宋体"/>
      <w:color w:val="000000"/>
      <w:sz w:val="24"/>
      <w:szCs w:val="24"/>
    </w:rPr>
  </w:style>
  <w:style w:type="character" w:customStyle="1" w:styleId="8">
    <w:name w:val="fontstyle01"/>
    <w:basedOn w:val="4"/>
    <w:qFormat/>
    <w:uiPriority w:val="0"/>
    <w:rPr>
      <w:rFonts w:hint="eastAsia" w:ascii="宋体" w:hAnsi="宋体" w:eastAsia="宋体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Office_11.1.0.11579_F1E327BC-269C-435d-A152-05C5408002CA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2022-07-19T06:05:00Z</dcterms:created>
  <dc:creator>陈呵呵 </dc:creator>
  <cp:lastModifiedBy>陈呵呵 </cp:lastModifiedBy>
  <dcterms:modified xsi:type="dcterms:W3CDTF">2022-07-19T06:30:38Z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39D0B7BD20114E7C97331C8682AB9258</vt:lpwstr>
  </property>
</Properties>
</file>